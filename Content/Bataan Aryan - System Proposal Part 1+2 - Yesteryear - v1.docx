
<file path=[Content_Types].xml><?xml version="1.0" encoding="utf-8"?>
<Types xmlns="http://schemas.openxmlformats.org/package/2006/content-types">
  <Default Extension="docx" ContentType="application/vnd.openxmlformats-officedocument.wordprocessingml.documen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CD295D" w14:paraId="72CBBD99" w14:textId="77777777">
        <w:tc>
          <w:tcPr>
            <w:tcW w:w="965" w:type="dxa"/>
            <w:shd w:val="clear" w:color="auto" w:fill="3A3A3A" w:themeFill="text2"/>
          </w:tcPr>
          <w:p w14:paraId="7BD54083" w14:textId="77777777" w:rsidR="00CD295D" w:rsidRDefault="00CD295D" w:rsidP="00967567">
            <w:pPr>
              <w:spacing w:before="260"/>
            </w:pPr>
          </w:p>
        </w:tc>
        <w:tc>
          <w:tcPr>
            <w:tcW w:w="518" w:type="dxa"/>
          </w:tcPr>
          <w:p w14:paraId="3F18D9ED" w14:textId="77777777" w:rsidR="00CD295D" w:rsidRDefault="00CD295D" w:rsidP="00967567">
            <w:pPr>
              <w:spacing w:before="260"/>
            </w:pPr>
          </w:p>
        </w:tc>
        <w:tc>
          <w:tcPr>
            <w:tcW w:w="8581" w:type="dxa"/>
          </w:tcPr>
          <w:p w14:paraId="376D3F13" w14:textId="195D5575" w:rsidR="00CD295D" w:rsidRDefault="00635F48" w:rsidP="00967567">
            <w:pPr>
              <w:pStyle w:val="Title"/>
            </w:pPr>
            <w:r>
              <w:t>Yesteryear</w:t>
            </w:r>
          </w:p>
          <w:p w14:paraId="7DA77C81" w14:textId="77777777" w:rsidR="006B15FC" w:rsidRPr="009842B9" w:rsidRDefault="006B15FC" w:rsidP="00967567">
            <w:pPr>
              <w:pStyle w:val="Subtitle"/>
              <w:rPr>
                <w:i w:val="0"/>
                <w:iCs/>
              </w:rPr>
            </w:pPr>
            <w:r w:rsidRPr="009842B9">
              <w:rPr>
                <w:i w:val="0"/>
                <w:iCs/>
              </w:rPr>
              <w:t>By Aryan Bataan</w:t>
            </w:r>
          </w:p>
          <w:p w14:paraId="592A26FA" w14:textId="77777777" w:rsidR="006B15FC" w:rsidRPr="009842B9" w:rsidRDefault="006B15FC" w:rsidP="00967567">
            <w:pPr>
              <w:pStyle w:val="Subtitle"/>
              <w:rPr>
                <w:i w:val="0"/>
                <w:iCs/>
              </w:rPr>
            </w:pPr>
            <w:r w:rsidRPr="009842B9">
              <w:rPr>
                <w:i w:val="0"/>
                <w:iCs/>
              </w:rPr>
              <w:t>CSC3150: Systems Design</w:t>
            </w:r>
          </w:p>
          <w:p w14:paraId="0F799E2C" w14:textId="7DC76987" w:rsidR="006B15FC" w:rsidRPr="009842B9" w:rsidRDefault="006B15FC" w:rsidP="00967567">
            <w:pPr>
              <w:pStyle w:val="Subtitle"/>
              <w:rPr>
                <w:i w:val="0"/>
                <w:iCs/>
              </w:rPr>
            </w:pPr>
            <w:r w:rsidRPr="009842B9">
              <w:rPr>
                <w:i w:val="0"/>
                <w:iCs/>
              </w:rPr>
              <w:t>Bataan Aryan - System Proposal Part 1</w:t>
            </w:r>
            <w:r w:rsidR="00F731C3">
              <w:rPr>
                <w:i w:val="0"/>
                <w:iCs/>
              </w:rPr>
              <w:t xml:space="preserve"> + Part 2</w:t>
            </w:r>
            <w:r w:rsidRPr="009842B9">
              <w:rPr>
                <w:i w:val="0"/>
                <w:iCs/>
              </w:rPr>
              <w:t xml:space="preserve"> - Yesteryear - v1</w:t>
            </w:r>
          </w:p>
          <w:p w14:paraId="25838FAE" w14:textId="77777777" w:rsidR="006B15FC" w:rsidRPr="009842B9" w:rsidRDefault="006B15FC" w:rsidP="00967567">
            <w:pPr>
              <w:pStyle w:val="Subtitle"/>
              <w:rPr>
                <w:i w:val="0"/>
                <w:iCs/>
              </w:rPr>
            </w:pPr>
            <w:r w:rsidRPr="009842B9">
              <w:rPr>
                <w:i w:val="0"/>
                <w:iCs/>
              </w:rPr>
              <w:t>Professor Andy Cameron</w:t>
            </w:r>
          </w:p>
          <w:p w14:paraId="75199DE8" w14:textId="44064014" w:rsidR="007C5931" w:rsidRPr="007C5931" w:rsidRDefault="007C5931" w:rsidP="00967567">
            <w:pPr>
              <w:pStyle w:val="Subtitle"/>
              <w:rPr>
                <w:b/>
                <w:bCs/>
              </w:rPr>
            </w:pPr>
            <w:r w:rsidRPr="009842B9">
              <w:rPr>
                <w:i w:val="0"/>
                <w:iCs/>
              </w:rPr>
              <w:t>May 2, 2024</w:t>
            </w:r>
          </w:p>
        </w:tc>
      </w:tr>
    </w:tbl>
    <w:p w14:paraId="2D3A3DCC" w14:textId="77777777" w:rsidR="00916E50" w:rsidRPr="00916E50" w:rsidRDefault="00916E50" w:rsidP="00967567">
      <w:pPr>
        <w:spacing w:line="240" w:lineRule="auto"/>
      </w:pPr>
    </w:p>
    <w:p w14:paraId="5A4454CC" w14:textId="77777777" w:rsidR="00CD295D" w:rsidRDefault="00000000" w:rsidP="00967567">
      <w:pPr>
        <w:spacing w:line="240" w:lineRule="auto"/>
        <w:jc w:val="center"/>
        <w:rPr>
          <w:ins w:id="0" w:author="Aryan Bataan" w:date="2024-05-21T22:08:00Z"/>
        </w:rPr>
      </w:pPr>
      <w:r>
        <w:rPr>
          <w:noProof/>
          <w:lang w:eastAsia="en-US"/>
        </w:rPr>
        <w:drawing>
          <wp:inline distT="0" distB="0" distL="0" distR="0" wp14:anchorId="5D911BF0" wp14:editId="3FAC94CF">
            <wp:extent cx="4228778" cy="3639312"/>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28778" cy="3639312"/>
                    </a:xfrm>
                    <a:prstGeom prst="rect">
                      <a:avLst/>
                    </a:prstGeom>
                  </pic:spPr>
                </pic:pic>
              </a:graphicData>
            </a:graphic>
          </wp:inline>
        </w:drawing>
      </w:r>
    </w:p>
    <w:p w14:paraId="525AD1F7" w14:textId="77777777" w:rsidR="00DA1C7C" w:rsidRDefault="00DA1C7C" w:rsidP="00967567">
      <w:pPr>
        <w:spacing w:line="240" w:lineRule="auto"/>
        <w:jc w:val="center"/>
        <w:rPr>
          <w:ins w:id="1" w:author="Aryan Bataan" w:date="2024-05-21T22:08:00Z"/>
        </w:rPr>
      </w:pPr>
    </w:p>
    <w:p w14:paraId="3E81932E" w14:textId="77777777" w:rsidR="00DA1C7C" w:rsidRDefault="00DA1C7C" w:rsidP="00967567">
      <w:pPr>
        <w:spacing w:line="240" w:lineRule="auto"/>
        <w:jc w:val="center"/>
        <w:rPr>
          <w:ins w:id="2" w:author="Aryan Bataan" w:date="2024-05-21T22:08:00Z"/>
        </w:rPr>
      </w:pPr>
    </w:p>
    <w:p w14:paraId="18B3ADFF" w14:textId="77777777" w:rsidR="00DA1C7C" w:rsidRDefault="00DA1C7C" w:rsidP="00967567">
      <w:pPr>
        <w:spacing w:line="240" w:lineRule="auto"/>
        <w:jc w:val="center"/>
      </w:pPr>
    </w:p>
    <w:customXmlInsRangeStart w:id="3" w:author="Aryan Bataan" w:date="2024-05-21T22:04:00Z"/>
    <w:sdt>
      <w:sdtPr>
        <w:rPr>
          <w:rFonts w:asciiTheme="minorHAnsi" w:eastAsiaTheme="minorHAnsi" w:hAnsiTheme="minorHAnsi" w:cstheme="minorBidi"/>
          <w:b w:val="0"/>
          <w:caps w:val="0"/>
          <w:sz w:val="26"/>
          <w:szCs w:val="26"/>
        </w:rPr>
        <w:id w:val="1498996662"/>
        <w:docPartObj>
          <w:docPartGallery w:val="Table of Contents"/>
          <w:docPartUnique/>
        </w:docPartObj>
      </w:sdtPr>
      <w:sdtEndPr>
        <w:rPr>
          <w:bCs/>
          <w:noProof/>
        </w:rPr>
      </w:sdtEndPr>
      <w:sdtContent>
        <w:customXmlInsRangeEnd w:id="3"/>
        <w:p w14:paraId="5F042F0E" w14:textId="5E3E4F6D" w:rsidR="00227007" w:rsidRDefault="00227007">
          <w:pPr>
            <w:pStyle w:val="TOCHeading"/>
            <w:rPr>
              <w:ins w:id="4" w:author="Aryan Bataan" w:date="2024-05-21T22:04:00Z"/>
            </w:rPr>
          </w:pPr>
          <w:ins w:id="5" w:author="Aryan Bataan" w:date="2024-05-21T22:04:00Z">
            <w:r>
              <w:t>Table of Contents</w:t>
            </w:r>
          </w:ins>
        </w:p>
        <w:p w14:paraId="727E53DC" w14:textId="29369639" w:rsidR="00DA1C7C" w:rsidRDefault="00227007">
          <w:pPr>
            <w:pStyle w:val="TOC2"/>
            <w:tabs>
              <w:tab w:val="right" w:leader="dot" w:pos="8573"/>
            </w:tabs>
            <w:rPr>
              <w:ins w:id="6" w:author="Aryan Bataan" w:date="2024-05-21T22:08:00Z"/>
              <w:rFonts w:eastAsiaTheme="minorEastAsia"/>
              <w:b w:val="0"/>
              <w:bCs w:val="0"/>
              <w:noProof/>
              <w:color w:val="auto"/>
              <w:kern w:val="2"/>
              <w:sz w:val="24"/>
              <w:szCs w:val="24"/>
              <w:lang w:eastAsia="en-US"/>
              <w14:ligatures w14:val="standardContextual"/>
            </w:rPr>
          </w:pPr>
          <w:ins w:id="7" w:author="Aryan Bataan" w:date="2024-05-21T22:04:00Z">
            <w:r>
              <w:rPr>
                <w:b w:val="0"/>
                <w:bCs w:val="0"/>
              </w:rPr>
              <w:fldChar w:fldCharType="begin"/>
            </w:r>
            <w:r>
              <w:instrText xml:space="preserve"> TOC \o "1-3" \h \z \u </w:instrText>
            </w:r>
            <w:r>
              <w:rPr>
                <w:b w:val="0"/>
                <w:bCs w:val="0"/>
              </w:rPr>
              <w:fldChar w:fldCharType="separate"/>
            </w:r>
          </w:ins>
          <w:ins w:id="8" w:author="Aryan Bataan" w:date="2024-05-21T22:08:00Z">
            <w:r w:rsidR="00DA1C7C" w:rsidRPr="007D1597">
              <w:rPr>
                <w:rStyle w:val="Hyperlink"/>
                <w:noProof/>
              </w:rPr>
              <w:fldChar w:fldCharType="begin"/>
            </w:r>
            <w:r w:rsidR="00DA1C7C" w:rsidRPr="007D1597">
              <w:rPr>
                <w:rStyle w:val="Hyperlink"/>
                <w:noProof/>
              </w:rPr>
              <w:instrText xml:space="preserve"> </w:instrText>
            </w:r>
            <w:r w:rsidR="00DA1C7C">
              <w:rPr>
                <w:noProof/>
              </w:rPr>
              <w:instrText>HYPERLINK \l "_Toc167221726"</w:instrText>
            </w:r>
            <w:r w:rsidR="00DA1C7C" w:rsidRPr="007D1597">
              <w:rPr>
                <w:rStyle w:val="Hyperlink"/>
                <w:noProof/>
              </w:rPr>
              <w:instrText xml:space="preserve"> </w:instrText>
            </w:r>
            <w:r w:rsidR="00DA1C7C" w:rsidRPr="007D1597">
              <w:rPr>
                <w:rStyle w:val="Hyperlink"/>
                <w:noProof/>
              </w:rPr>
            </w:r>
            <w:r w:rsidR="00DA1C7C" w:rsidRPr="007D1597">
              <w:rPr>
                <w:rStyle w:val="Hyperlink"/>
                <w:noProof/>
              </w:rPr>
              <w:fldChar w:fldCharType="separate"/>
            </w:r>
            <w:r w:rsidR="00DA1C7C" w:rsidRPr="007D1597">
              <w:rPr>
                <w:rStyle w:val="Hyperlink"/>
                <w:noProof/>
              </w:rPr>
              <w:t>Executive Summary</w:t>
            </w:r>
            <w:r w:rsidR="00DA1C7C">
              <w:rPr>
                <w:noProof/>
                <w:webHidden/>
              </w:rPr>
              <w:tab/>
            </w:r>
            <w:r w:rsidR="00DA1C7C">
              <w:rPr>
                <w:noProof/>
                <w:webHidden/>
              </w:rPr>
              <w:fldChar w:fldCharType="begin"/>
            </w:r>
            <w:r w:rsidR="00DA1C7C">
              <w:rPr>
                <w:noProof/>
                <w:webHidden/>
              </w:rPr>
              <w:instrText xml:space="preserve"> PAGEREF _Toc167221726 \h </w:instrText>
            </w:r>
          </w:ins>
          <w:r w:rsidR="00DA1C7C">
            <w:rPr>
              <w:noProof/>
              <w:webHidden/>
            </w:rPr>
          </w:r>
          <w:r w:rsidR="00DA1C7C">
            <w:rPr>
              <w:noProof/>
              <w:webHidden/>
            </w:rPr>
            <w:fldChar w:fldCharType="separate"/>
          </w:r>
          <w:ins w:id="9" w:author="Aryan Bataan" w:date="2024-05-21T22:08:00Z">
            <w:r w:rsidR="00DA1C7C">
              <w:rPr>
                <w:noProof/>
                <w:webHidden/>
              </w:rPr>
              <w:t>2</w:t>
            </w:r>
            <w:r w:rsidR="00DA1C7C">
              <w:rPr>
                <w:noProof/>
                <w:webHidden/>
              </w:rPr>
              <w:fldChar w:fldCharType="end"/>
            </w:r>
            <w:r w:rsidR="00DA1C7C" w:rsidRPr="007D1597">
              <w:rPr>
                <w:rStyle w:val="Hyperlink"/>
                <w:noProof/>
              </w:rPr>
              <w:fldChar w:fldCharType="end"/>
            </w:r>
          </w:ins>
        </w:p>
        <w:p w14:paraId="73641EBF" w14:textId="56C5BC14" w:rsidR="00DA1C7C" w:rsidRDefault="00DA1C7C">
          <w:pPr>
            <w:pStyle w:val="TOC2"/>
            <w:tabs>
              <w:tab w:val="right" w:leader="dot" w:pos="8573"/>
            </w:tabs>
            <w:rPr>
              <w:ins w:id="10" w:author="Aryan Bataan" w:date="2024-05-21T22:08:00Z"/>
              <w:rFonts w:eastAsiaTheme="minorEastAsia"/>
              <w:b w:val="0"/>
              <w:bCs w:val="0"/>
              <w:noProof/>
              <w:color w:val="auto"/>
              <w:kern w:val="2"/>
              <w:sz w:val="24"/>
              <w:szCs w:val="24"/>
              <w:lang w:eastAsia="en-US"/>
              <w14:ligatures w14:val="standardContextual"/>
            </w:rPr>
          </w:pPr>
          <w:ins w:id="11"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"_Toc167221727"</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1.0: Introduction and Overview</w:t>
            </w:r>
            <w:r>
              <w:rPr>
                <w:noProof/>
                <w:webHidden/>
              </w:rPr>
              <w:tab/>
            </w:r>
            <w:r>
              <w:rPr>
                <w:noProof/>
                <w:webHidden/>
              </w:rPr>
              <w:fldChar w:fldCharType="begin"/>
            </w:r>
            <w:r>
              <w:rPr>
                <w:noProof/>
                <w:webHidden/>
              </w:rPr>
              <w:instrText xml:space="preserve"> PAGEREF _Toc167221727 \h </w:instrText>
            </w:r>
          </w:ins>
          <w:r>
            <w:rPr>
              <w:noProof/>
              <w:webHidden/>
            </w:rPr>
          </w:r>
          <w:r>
            <w:rPr>
              <w:noProof/>
              <w:webHidden/>
            </w:rPr>
            <w:fldChar w:fldCharType="separate"/>
          </w:r>
          <w:ins w:id="12" w:author="Aryan Bataan" w:date="2024-05-21T22:08:00Z">
            <w:r>
              <w:rPr>
                <w:noProof/>
                <w:webHidden/>
              </w:rPr>
              <w:t>3</w:t>
            </w:r>
            <w:r>
              <w:rPr>
                <w:noProof/>
                <w:webHidden/>
              </w:rPr>
              <w:fldChar w:fldCharType="end"/>
            </w:r>
            <w:r w:rsidRPr="007D1597">
              <w:rPr>
                <w:rStyle w:val="Hyperlink"/>
                <w:noProof/>
              </w:rPr>
              <w:fldChar w:fldCharType="end"/>
            </w:r>
          </w:ins>
        </w:p>
        <w:p w14:paraId="62FC8117" w14:textId="672661AA" w:rsidR="00DA1C7C" w:rsidRDefault="00DA1C7C">
          <w:pPr>
            <w:pStyle w:val="TOC2"/>
            <w:tabs>
              <w:tab w:val="right" w:leader="dot" w:pos="8573"/>
            </w:tabs>
            <w:rPr>
              <w:ins w:id="13" w:author="Aryan Bataan" w:date="2024-05-21T22:08:00Z"/>
              <w:rFonts w:eastAsiaTheme="minorEastAsia"/>
              <w:b w:val="0"/>
              <w:bCs w:val="0"/>
              <w:noProof/>
              <w:color w:val="auto"/>
              <w:kern w:val="2"/>
              <w:sz w:val="24"/>
              <w:szCs w:val="24"/>
              <w:lang w:eastAsia="en-US"/>
              <w14:ligatures w14:val="standardContextual"/>
            </w:rPr>
          </w:pPr>
          <w:ins w:id="14"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"_Toc167221728"</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2.0: System Initiation</w:t>
            </w:r>
            <w:r>
              <w:rPr>
                <w:noProof/>
                <w:webHidden/>
              </w:rPr>
              <w:tab/>
            </w:r>
            <w:r>
              <w:rPr>
                <w:noProof/>
                <w:webHidden/>
              </w:rPr>
              <w:fldChar w:fldCharType="begin"/>
            </w:r>
            <w:r>
              <w:rPr>
                <w:noProof/>
                <w:webHidden/>
              </w:rPr>
              <w:instrText xml:space="preserve"> PAGEREF _Toc167221728 \h </w:instrText>
            </w:r>
          </w:ins>
          <w:r>
            <w:rPr>
              <w:noProof/>
              <w:webHidden/>
            </w:rPr>
          </w:r>
          <w:r>
            <w:rPr>
              <w:noProof/>
              <w:webHidden/>
            </w:rPr>
            <w:fldChar w:fldCharType="separate"/>
          </w:r>
          <w:ins w:id="15" w:author="Aryan Bataan" w:date="2024-05-21T22:08:00Z">
            <w:r>
              <w:rPr>
                <w:noProof/>
                <w:webHidden/>
              </w:rPr>
              <w:t>6</w:t>
            </w:r>
            <w:r>
              <w:rPr>
                <w:noProof/>
                <w:webHidden/>
              </w:rPr>
              <w:fldChar w:fldCharType="end"/>
            </w:r>
            <w:r w:rsidRPr="007D1597">
              <w:rPr>
                <w:rStyle w:val="Hyperlink"/>
                <w:noProof/>
              </w:rPr>
              <w:fldChar w:fldCharType="end"/>
            </w:r>
          </w:ins>
        </w:p>
        <w:p w14:paraId="0BF14B5E" w14:textId="7992E5D0" w:rsidR="00DA1C7C" w:rsidRDefault="00DA1C7C">
          <w:pPr>
            <w:pStyle w:val="TOC2"/>
            <w:tabs>
              <w:tab w:val="right" w:leader="dot" w:pos="8573"/>
            </w:tabs>
            <w:rPr>
              <w:ins w:id="16" w:author="Aryan Bataan" w:date="2024-05-21T22:08:00Z"/>
              <w:rFonts w:eastAsiaTheme="minorEastAsia"/>
              <w:b w:val="0"/>
              <w:bCs w:val="0"/>
              <w:noProof/>
              <w:color w:val="auto"/>
              <w:kern w:val="2"/>
              <w:sz w:val="24"/>
              <w:szCs w:val="24"/>
              <w:lang w:eastAsia="en-US"/>
              <w14:ligatures w14:val="standardContextual"/>
            </w:rPr>
          </w:pPr>
          <w:ins w:id="17"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"_Toc167221729"</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3.0: Feasibility Assessment</w:t>
            </w:r>
            <w:r>
              <w:rPr>
                <w:noProof/>
                <w:webHidden/>
              </w:rPr>
              <w:tab/>
            </w:r>
            <w:r>
              <w:rPr>
                <w:noProof/>
                <w:webHidden/>
              </w:rPr>
              <w:fldChar w:fldCharType="begin"/>
            </w:r>
            <w:r>
              <w:rPr>
                <w:noProof/>
                <w:webHidden/>
              </w:rPr>
              <w:instrText xml:space="preserve"> PAGEREF _Toc167221729 \h </w:instrText>
            </w:r>
          </w:ins>
          <w:r>
            <w:rPr>
              <w:noProof/>
              <w:webHidden/>
            </w:rPr>
          </w:r>
          <w:r>
            <w:rPr>
              <w:noProof/>
              <w:webHidden/>
            </w:rPr>
            <w:fldChar w:fldCharType="separate"/>
          </w:r>
          <w:ins w:id="18" w:author="Aryan Bataan" w:date="2024-05-21T22:08:00Z">
            <w:r>
              <w:rPr>
                <w:noProof/>
                <w:webHidden/>
              </w:rPr>
              <w:t>6</w:t>
            </w:r>
            <w:r>
              <w:rPr>
                <w:noProof/>
                <w:webHidden/>
              </w:rPr>
              <w:fldChar w:fldCharType="end"/>
            </w:r>
            <w:r w:rsidRPr="007D1597">
              <w:rPr>
                <w:rStyle w:val="Hyperlink"/>
                <w:noProof/>
              </w:rPr>
              <w:fldChar w:fldCharType="end"/>
            </w:r>
          </w:ins>
        </w:p>
        <w:p w14:paraId="42E4F9DD" w14:textId="46260493" w:rsidR="00DA1C7C" w:rsidRDefault="00DA1C7C">
          <w:pPr>
            <w:pStyle w:val="TOC2"/>
            <w:tabs>
              <w:tab w:val="right" w:leader="dot" w:pos="8573"/>
            </w:tabs>
            <w:rPr>
              <w:ins w:id="19" w:author="Aryan Bataan" w:date="2024-05-21T22:08:00Z"/>
              <w:rFonts w:eastAsiaTheme="minorEastAsia"/>
              <w:b w:val="0"/>
              <w:bCs w:val="0"/>
              <w:noProof/>
              <w:color w:val="auto"/>
              <w:kern w:val="2"/>
              <w:sz w:val="24"/>
              <w:szCs w:val="24"/>
              <w:lang w:eastAsia="en-US"/>
              <w14:ligatures w14:val="standardContextual"/>
            </w:rPr>
          </w:pPr>
          <w:ins w:id="20"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"_Toc167221730"</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Introduction</w:t>
            </w:r>
            <w:r>
              <w:rPr>
                <w:noProof/>
                <w:webHidden/>
              </w:rPr>
              <w:tab/>
            </w:r>
            <w:r>
              <w:rPr>
                <w:noProof/>
                <w:webHidden/>
              </w:rPr>
              <w:fldChar w:fldCharType="begin"/>
            </w:r>
            <w:r>
              <w:rPr>
                <w:noProof/>
                <w:webHidden/>
              </w:rPr>
              <w:instrText xml:space="preserve"> PAGEREF _Toc167221730 \h </w:instrText>
            </w:r>
          </w:ins>
          <w:r>
            <w:rPr>
              <w:noProof/>
              <w:webHidden/>
            </w:rPr>
          </w:r>
          <w:r>
            <w:rPr>
              <w:noProof/>
              <w:webHidden/>
            </w:rPr>
            <w:fldChar w:fldCharType="separate"/>
          </w:r>
          <w:ins w:id="21" w:author="Aryan Bataan" w:date="2024-05-21T22:08:00Z">
            <w:r>
              <w:rPr>
                <w:noProof/>
                <w:webHidden/>
              </w:rPr>
              <w:t>6</w:t>
            </w:r>
            <w:r>
              <w:rPr>
                <w:noProof/>
                <w:webHidden/>
              </w:rPr>
              <w:fldChar w:fldCharType="end"/>
            </w:r>
            <w:r w:rsidRPr="007D1597">
              <w:rPr>
                <w:rStyle w:val="Hyperlink"/>
                <w:noProof/>
              </w:rPr>
              <w:fldChar w:fldCharType="end"/>
            </w:r>
          </w:ins>
        </w:p>
        <w:p w14:paraId="65526D46" w14:textId="3665A938" w:rsidR="00DA1C7C" w:rsidRDefault="00DA1C7C">
          <w:pPr>
            <w:pStyle w:val="TOC2"/>
            <w:tabs>
              <w:tab w:val="right" w:leader="dot" w:pos="8573"/>
            </w:tabs>
            <w:rPr>
              <w:ins w:id="22" w:author="Aryan Bataan" w:date="2024-05-21T22:08:00Z"/>
              <w:rFonts w:eastAsiaTheme="minorEastAsia"/>
              <w:b w:val="0"/>
              <w:bCs w:val="0"/>
              <w:noProof/>
              <w:color w:val="auto"/>
              <w:kern w:val="2"/>
              <w:sz w:val="24"/>
              <w:szCs w:val="24"/>
              <w:lang w:eastAsia="en-US"/>
              <w14:ligatures w14:val="standardContextual"/>
            </w:rPr>
          </w:pPr>
          <w:ins w:id="23"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"_Toc167221731"</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Feasibility Analysis</w:t>
            </w:r>
            <w:r>
              <w:rPr>
                <w:noProof/>
                <w:webHidden/>
              </w:rPr>
              <w:tab/>
            </w:r>
            <w:r>
              <w:rPr>
                <w:noProof/>
                <w:webHidden/>
              </w:rPr>
              <w:fldChar w:fldCharType="begin"/>
            </w:r>
            <w:r>
              <w:rPr>
                <w:noProof/>
                <w:webHidden/>
              </w:rPr>
              <w:instrText xml:space="preserve"> PAGEREF _Toc167221731 \h </w:instrText>
            </w:r>
          </w:ins>
          <w:r>
            <w:rPr>
              <w:noProof/>
              <w:webHidden/>
            </w:rPr>
          </w:r>
          <w:r>
            <w:rPr>
              <w:noProof/>
              <w:webHidden/>
            </w:rPr>
            <w:fldChar w:fldCharType="separate"/>
          </w:r>
          <w:ins w:id="24" w:author="Aryan Bataan" w:date="2024-05-21T22:08:00Z">
            <w:r>
              <w:rPr>
                <w:noProof/>
                <w:webHidden/>
              </w:rPr>
              <w:t>6</w:t>
            </w:r>
            <w:r>
              <w:rPr>
                <w:noProof/>
                <w:webHidden/>
              </w:rPr>
              <w:fldChar w:fldCharType="end"/>
            </w:r>
            <w:r w:rsidRPr="007D1597">
              <w:rPr>
                <w:rStyle w:val="Hyperlink"/>
                <w:noProof/>
              </w:rPr>
              <w:fldChar w:fldCharType="end"/>
            </w:r>
          </w:ins>
        </w:p>
        <w:p w14:paraId="2636F60A" w14:textId="7507BE16" w:rsidR="00DA1C7C" w:rsidRDefault="00DA1C7C">
          <w:pPr>
            <w:pStyle w:val="TOC2"/>
            <w:tabs>
              <w:tab w:val="right" w:leader="dot" w:pos="8573"/>
            </w:tabs>
            <w:rPr>
              <w:ins w:id="25" w:author="Aryan Bataan" w:date="2024-05-21T22:08:00Z"/>
              <w:rFonts w:eastAsiaTheme="minorEastAsia"/>
              <w:b w:val="0"/>
              <w:bCs w:val="0"/>
              <w:noProof/>
              <w:color w:val="auto"/>
              <w:kern w:val="2"/>
              <w:sz w:val="24"/>
              <w:szCs w:val="24"/>
              <w:lang w:eastAsia="en-US"/>
              <w14:ligatures w14:val="standardContextual"/>
            </w:rPr>
          </w:pPr>
          <w:ins w:id="26"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"_Toc167221732"</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Additional Comments:</w:t>
            </w:r>
            <w:r>
              <w:rPr>
                <w:noProof/>
                <w:webHidden/>
              </w:rPr>
              <w:tab/>
            </w:r>
            <w:r>
              <w:rPr>
                <w:noProof/>
                <w:webHidden/>
              </w:rPr>
              <w:fldChar w:fldCharType="begin"/>
            </w:r>
            <w:r>
              <w:rPr>
                <w:noProof/>
                <w:webHidden/>
              </w:rPr>
              <w:instrText xml:space="preserve"> PAGEREF _Toc167221732 \h </w:instrText>
            </w:r>
          </w:ins>
          <w:r>
            <w:rPr>
              <w:noProof/>
              <w:webHidden/>
            </w:rPr>
          </w:r>
          <w:r>
            <w:rPr>
              <w:noProof/>
              <w:webHidden/>
            </w:rPr>
            <w:fldChar w:fldCharType="separate"/>
          </w:r>
          <w:ins w:id="27" w:author="Aryan Bataan" w:date="2024-05-21T22:08:00Z">
            <w:r>
              <w:rPr>
                <w:noProof/>
                <w:webHidden/>
              </w:rPr>
              <w:t>9</w:t>
            </w:r>
            <w:r>
              <w:rPr>
                <w:noProof/>
                <w:webHidden/>
              </w:rPr>
              <w:fldChar w:fldCharType="end"/>
            </w:r>
            <w:r w:rsidRPr="007D1597">
              <w:rPr>
                <w:rStyle w:val="Hyperlink"/>
                <w:noProof/>
              </w:rPr>
              <w:fldChar w:fldCharType="end"/>
            </w:r>
          </w:ins>
        </w:p>
        <w:p w14:paraId="2589AEC8" w14:textId="78D2B3D6" w:rsidR="00DA1C7C" w:rsidRDefault="00DA1C7C">
          <w:pPr>
            <w:pStyle w:val="TOC2"/>
            <w:tabs>
              <w:tab w:val="right" w:leader="dot" w:pos="8573"/>
            </w:tabs>
            <w:rPr>
              <w:ins w:id="28" w:author="Aryan Bataan" w:date="2024-05-21T22:08:00Z"/>
              <w:rFonts w:eastAsiaTheme="minorEastAsia"/>
              <w:b w:val="0"/>
              <w:bCs w:val="0"/>
              <w:noProof/>
              <w:color w:val="auto"/>
              <w:kern w:val="2"/>
              <w:sz w:val="24"/>
              <w:szCs w:val="24"/>
              <w:lang w:eastAsia="en-US"/>
              <w14:ligatures w14:val="standardContextual"/>
            </w:rPr>
          </w:pPr>
          <w:ins w:id="29"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"_Toc167221733"</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Conclusion:</w:t>
            </w:r>
            <w:r>
              <w:rPr>
                <w:noProof/>
                <w:webHidden/>
              </w:rPr>
              <w:tab/>
            </w:r>
            <w:r>
              <w:rPr>
                <w:noProof/>
                <w:webHidden/>
              </w:rPr>
              <w:fldChar w:fldCharType="begin"/>
            </w:r>
            <w:r>
              <w:rPr>
                <w:noProof/>
                <w:webHidden/>
              </w:rPr>
              <w:instrText xml:space="preserve"> PAGEREF _Toc167221733 \h </w:instrText>
            </w:r>
          </w:ins>
          <w:r>
            <w:rPr>
              <w:noProof/>
              <w:webHidden/>
            </w:rPr>
          </w:r>
          <w:r>
            <w:rPr>
              <w:noProof/>
              <w:webHidden/>
            </w:rPr>
            <w:fldChar w:fldCharType="separate"/>
          </w:r>
          <w:ins w:id="30" w:author="Aryan Bataan" w:date="2024-05-21T22:08:00Z">
            <w:r>
              <w:rPr>
                <w:noProof/>
                <w:webHidden/>
              </w:rPr>
              <w:t>9</w:t>
            </w:r>
            <w:r>
              <w:rPr>
                <w:noProof/>
                <w:webHidden/>
              </w:rPr>
              <w:fldChar w:fldCharType="end"/>
            </w:r>
            <w:r w:rsidRPr="007D1597">
              <w:rPr>
                <w:rStyle w:val="Hyperlink"/>
                <w:noProof/>
              </w:rPr>
              <w:fldChar w:fldCharType="end"/>
            </w:r>
          </w:ins>
        </w:p>
        <w:p w14:paraId="2E02FDA2" w14:textId="2D1382EE" w:rsidR="00DA1C7C" w:rsidRDefault="00DA1C7C">
          <w:pPr>
            <w:pStyle w:val="TOC2"/>
            <w:tabs>
              <w:tab w:val="right" w:leader="dot" w:pos="8573"/>
            </w:tabs>
            <w:rPr>
              <w:ins w:id="31" w:author="Aryan Bataan" w:date="2024-05-21T22:08:00Z"/>
              <w:rFonts w:eastAsiaTheme="minorEastAsia"/>
              <w:b w:val="0"/>
              <w:bCs w:val="0"/>
              <w:noProof/>
              <w:color w:val="auto"/>
              <w:kern w:val="2"/>
              <w:sz w:val="24"/>
              <w:szCs w:val="24"/>
              <w:lang w:eastAsia="en-US"/>
              <w14:ligatures w14:val="standardContextual"/>
            </w:rPr>
          </w:pPr>
          <w:ins w:id="32"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"_Toc167221734"</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4.0: Requirements Definition</w:t>
            </w:r>
            <w:r>
              <w:rPr>
                <w:noProof/>
                <w:webHidden/>
              </w:rPr>
              <w:tab/>
            </w:r>
            <w:r>
              <w:rPr>
                <w:noProof/>
                <w:webHidden/>
              </w:rPr>
              <w:fldChar w:fldCharType="begin"/>
            </w:r>
            <w:r>
              <w:rPr>
                <w:noProof/>
                <w:webHidden/>
              </w:rPr>
              <w:instrText xml:space="preserve"> PAGEREF _Toc167221734 \h </w:instrText>
            </w:r>
          </w:ins>
          <w:r>
            <w:rPr>
              <w:noProof/>
              <w:webHidden/>
            </w:rPr>
          </w:r>
          <w:r>
            <w:rPr>
              <w:noProof/>
              <w:webHidden/>
            </w:rPr>
            <w:fldChar w:fldCharType="separate"/>
          </w:r>
          <w:ins w:id="33" w:author="Aryan Bataan" w:date="2024-05-21T22:08:00Z">
            <w:r>
              <w:rPr>
                <w:noProof/>
                <w:webHidden/>
              </w:rPr>
              <w:t>9</w:t>
            </w:r>
            <w:r>
              <w:rPr>
                <w:noProof/>
                <w:webHidden/>
              </w:rPr>
              <w:fldChar w:fldCharType="end"/>
            </w:r>
            <w:r w:rsidRPr="007D1597">
              <w:rPr>
                <w:rStyle w:val="Hyperlink"/>
                <w:noProof/>
              </w:rPr>
              <w:fldChar w:fldCharType="end"/>
            </w:r>
          </w:ins>
        </w:p>
        <w:p w14:paraId="43C8F490" w14:textId="39237A3C" w:rsidR="00DA1C7C" w:rsidRDefault="00DA1C7C">
          <w:pPr>
            <w:pStyle w:val="TOC2"/>
            <w:tabs>
              <w:tab w:val="right" w:leader="dot" w:pos="8573"/>
            </w:tabs>
            <w:rPr>
              <w:ins w:id="34" w:author="Aryan Bataan" w:date="2024-05-21T22:08:00Z"/>
              <w:rFonts w:eastAsiaTheme="minorEastAsia"/>
              <w:b w:val="0"/>
              <w:bCs w:val="0"/>
              <w:noProof/>
              <w:color w:val="auto"/>
              <w:kern w:val="2"/>
              <w:sz w:val="24"/>
              <w:szCs w:val="24"/>
              <w:lang w:eastAsia="en-US"/>
              <w14:ligatures w14:val="standardContextual"/>
            </w:rPr>
          </w:pPr>
          <w:ins w:id="35"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"_Toc167221735"</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Introduction:</w:t>
            </w:r>
            <w:r>
              <w:rPr>
                <w:noProof/>
                <w:webHidden/>
              </w:rPr>
              <w:tab/>
            </w:r>
            <w:r>
              <w:rPr>
                <w:noProof/>
                <w:webHidden/>
              </w:rPr>
              <w:fldChar w:fldCharType="begin"/>
            </w:r>
            <w:r>
              <w:rPr>
                <w:noProof/>
                <w:webHidden/>
              </w:rPr>
              <w:instrText xml:space="preserve"> PAGEREF _Toc167221735 \h </w:instrText>
            </w:r>
          </w:ins>
          <w:r>
            <w:rPr>
              <w:noProof/>
              <w:webHidden/>
            </w:rPr>
          </w:r>
          <w:r>
            <w:rPr>
              <w:noProof/>
              <w:webHidden/>
            </w:rPr>
            <w:fldChar w:fldCharType="separate"/>
          </w:r>
          <w:ins w:id="36" w:author="Aryan Bataan" w:date="2024-05-21T22:08:00Z">
            <w:r>
              <w:rPr>
                <w:noProof/>
                <w:webHidden/>
              </w:rPr>
              <w:t>9</w:t>
            </w:r>
            <w:r>
              <w:rPr>
                <w:noProof/>
                <w:webHidden/>
              </w:rPr>
              <w:fldChar w:fldCharType="end"/>
            </w:r>
            <w:r w:rsidRPr="007D1597">
              <w:rPr>
                <w:rStyle w:val="Hyperlink"/>
                <w:noProof/>
              </w:rPr>
              <w:fldChar w:fldCharType="end"/>
            </w:r>
          </w:ins>
        </w:p>
        <w:p w14:paraId="0F5B0172" w14:textId="1700FB3C" w:rsidR="00DA1C7C" w:rsidRDefault="00DA1C7C">
          <w:pPr>
            <w:pStyle w:val="TOC2"/>
            <w:tabs>
              <w:tab w:val="right" w:leader="dot" w:pos="8573"/>
            </w:tabs>
            <w:rPr>
              <w:ins w:id="37" w:author="Aryan Bataan" w:date="2024-05-21T22:08:00Z"/>
              <w:rFonts w:eastAsiaTheme="minorEastAsia"/>
              <w:b w:val="0"/>
              <w:bCs w:val="0"/>
              <w:noProof/>
              <w:color w:val="auto"/>
              <w:kern w:val="2"/>
              <w:sz w:val="24"/>
              <w:szCs w:val="24"/>
              <w:lang w:eastAsia="en-US"/>
              <w14:ligatures w14:val="standardContextual"/>
            </w:rPr>
          </w:pPr>
          <w:ins w:id="38"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"_Toc167221736"</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Functional Requirements:</w:t>
            </w:r>
            <w:r>
              <w:rPr>
                <w:noProof/>
                <w:webHidden/>
              </w:rPr>
              <w:tab/>
            </w:r>
            <w:r>
              <w:rPr>
                <w:noProof/>
                <w:webHidden/>
              </w:rPr>
              <w:fldChar w:fldCharType="begin"/>
            </w:r>
            <w:r>
              <w:rPr>
                <w:noProof/>
                <w:webHidden/>
              </w:rPr>
              <w:instrText xml:space="preserve"> PAGEREF _Toc167221736 \h </w:instrText>
            </w:r>
          </w:ins>
          <w:r>
            <w:rPr>
              <w:noProof/>
              <w:webHidden/>
            </w:rPr>
          </w:r>
          <w:r>
            <w:rPr>
              <w:noProof/>
              <w:webHidden/>
            </w:rPr>
            <w:fldChar w:fldCharType="separate"/>
          </w:r>
          <w:ins w:id="39" w:author="Aryan Bataan" w:date="2024-05-21T22:08:00Z">
            <w:r>
              <w:rPr>
                <w:noProof/>
                <w:webHidden/>
              </w:rPr>
              <w:t>9</w:t>
            </w:r>
            <w:r>
              <w:rPr>
                <w:noProof/>
                <w:webHidden/>
              </w:rPr>
              <w:fldChar w:fldCharType="end"/>
            </w:r>
            <w:r w:rsidRPr="007D1597">
              <w:rPr>
                <w:rStyle w:val="Hyperlink"/>
                <w:noProof/>
              </w:rPr>
              <w:fldChar w:fldCharType="end"/>
            </w:r>
          </w:ins>
        </w:p>
        <w:p w14:paraId="315330AE" w14:textId="1B7834AD" w:rsidR="00DA1C7C" w:rsidRDefault="00DA1C7C">
          <w:pPr>
            <w:pStyle w:val="TOC2"/>
            <w:tabs>
              <w:tab w:val="right" w:leader="dot" w:pos="8573"/>
            </w:tabs>
            <w:rPr>
              <w:ins w:id="40" w:author="Aryan Bataan" w:date="2024-05-21T22:08:00Z"/>
              <w:rFonts w:eastAsiaTheme="minorEastAsia"/>
              <w:b w:val="0"/>
              <w:bCs w:val="0"/>
              <w:noProof/>
              <w:color w:val="auto"/>
              <w:kern w:val="2"/>
              <w:sz w:val="24"/>
              <w:szCs w:val="24"/>
              <w:lang w:eastAsia="en-US"/>
              <w14:ligatures w14:val="standardContextual"/>
            </w:rPr>
          </w:pPr>
          <w:ins w:id="41"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"_Toc167221737"</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Data Requirements:</w:t>
            </w:r>
            <w:r>
              <w:rPr>
                <w:noProof/>
                <w:webHidden/>
              </w:rPr>
              <w:tab/>
            </w:r>
            <w:r>
              <w:rPr>
                <w:noProof/>
                <w:webHidden/>
              </w:rPr>
              <w:fldChar w:fldCharType="begin"/>
            </w:r>
            <w:r>
              <w:rPr>
                <w:noProof/>
                <w:webHidden/>
              </w:rPr>
              <w:instrText xml:space="preserve"> PAGEREF _Toc167221737 \h </w:instrText>
            </w:r>
          </w:ins>
          <w:r>
            <w:rPr>
              <w:noProof/>
              <w:webHidden/>
            </w:rPr>
          </w:r>
          <w:r>
            <w:rPr>
              <w:noProof/>
              <w:webHidden/>
            </w:rPr>
            <w:fldChar w:fldCharType="separate"/>
          </w:r>
          <w:ins w:id="42" w:author="Aryan Bataan" w:date="2024-05-21T22:08:00Z">
            <w:r>
              <w:rPr>
                <w:noProof/>
                <w:webHidden/>
              </w:rPr>
              <w:t>11</w:t>
            </w:r>
            <w:r>
              <w:rPr>
                <w:noProof/>
                <w:webHidden/>
              </w:rPr>
              <w:fldChar w:fldCharType="end"/>
            </w:r>
            <w:r w:rsidRPr="007D1597">
              <w:rPr>
                <w:rStyle w:val="Hyperlink"/>
                <w:noProof/>
              </w:rPr>
              <w:fldChar w:fldCharType="end"/>
            </w:r>
          </w:ins>
        </w:p>
        <w:p w14:paraId="5F7F5AE0" w14:textId="2E157A25" w:rsidR="00DA1C7C" w:rsidRDefault="00DA1C7C">
          <w:pPr>
            <w:pStyle w:val="TOC2"/>
            <w:tabs>
              <w:tab w:val="right" w:leader="dot" w:pos="8573"/>
            </w:tabs>
            <w:rPr>
              <w:ins w:id="43" w:author="Aryan Bataan" w:date="2024-05-21T22:08:00Z"/>
              <w:rFonts w:eastAsiaTheme="minorEastAsia"/>
              <w:b w:val="0"/>
              <w:bCs w:val="0"/>
              <w:noProof/>
              <w:color w:val="auto"/>
              <w:kern w:val="2"/>
              <w:sz w:val="24"/>
              <w:szCs w:val="24"/>
              <w:lang w:eastAsia="en-US"/>
              <w14:ligatures w14:val="standardContextual"/>
            </w:rPr>
          </w:pPr>
          <w:ins w:id="44"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"_Toc167221738"</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Non-Functional Requirements:</w:t>
            </w:r>
            <w:r>
              <w:rPr>
                <w:noProof/>
                <w:webHidden/>
              </w:rPr>
              <w:tab/>
            </w:r>
            <w:r>
              <w:rPr>
                <w:noProof/>
                <w:webHidden/>
              </w:rPr>
              <w:fldChar w:fldCharType="begin"/>
            </w:r>
            <w:r>
              <w:rPr>
                <w:noProof/>
                <w:webHidden/>
              </w:rPr>
              <w:instrText xml:space="preserve"> PAGEREF _Toc167221738 \h </w:instrText>
            </w:r>
          </w:ins>
          <w:r>
            <w:rPr>
              <w:noProof/>
              <w:webHidden/>
            </w:rPr>
          </w:r>
          <w:r>
            <w:rPr>
              <w:noProof/>
              <w:webHidden/>
            </w:rPr>
            <w:fldChar w:fldCharType="separate"/>
          </w:r>
          <w:ins w:id="45" w:author="Aryan Bataan" w:date="2024-05-21T22:08:00Z">
            <w:r>
              <w:rPr>
                <w:noProof/>
                <w:webHidden/>
              </w:rPr>
              <w:t>12</w:t>
            </w:r>
            <w:r>
              <w:rPr>
                <w:noProof/>
                <w:webHidden/>
              </w:rPr>
              <w:fldChar w:fldCharType="end"/>
            </w:r>
            <w:r w:rsidRPr="007D1597">
              <w:rPr>
                <w:rStyle w:val="Hyperlink"/>
                <w:noProof/>
              </w:rPr>
              <w:fldChar w:fldCharType="end"/>
            </w:r>
          </w:ins>
        </w:p>
        <w:p w14:paraId="33CE3125" w14:textId="5886B4D4" w:rsidR="00DA1C7C" w:rsidRDefault="00DA1C7C">
          <w:pPr>
            <w:pStyle w:val="TOC2"/>
            <w:tabs>
              <w:tab w:val="right" w:leader="dot" w:pos="8573"/>
            </w:tabs>
            <w:rPr>
              <w:ins w:id="46" w:author="Aryan Bataan" w:date="2024-05-21T22:08:00Z"/>
              <w:rFonts w:eastAsiaTheme="minorEastAsia"/>
              <w:b w:val="0"/>
              <w:bCs w:val="0"/>
              <w:noProof/>
              <w:color w:val="auto"/>
              <w:kern w:val="2"/>
              <w:sz w:val="24"/>
              <w:szCs w:val="24"/>
              <w:lang w:eastAsia="en-US"/>
              <w14:ligatures w14:val="standardContextual"/>
            </w:rPr>
          </w:pPr>
          <w:ins w:id="47"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"_Toc167221739"</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5.0: Requirements Model</w:t>
            </w:r>
            <w:r>
              <w:rPr>
                <w:noProof/>
                <w:webHidden/>
              </w:rPr>
              <w:tab/>
            </w:r>
            <w:r>
              <w:rPr>
                <w:noProof/>
                <w:webHidden/>
              </w:rPr>
              <w:fldChar w:fldCharType="begin"/>
            </w:r>
            <w:r>
              <w:rPr>
                <w:noProof/>
                <w:webHidden/>
              </w:rPr>
              <w:instrText xml:space="preserve"> PAGEREF _Toc167221739 \h </w:instrText>
            </w:r>
          </w:ins>
          <w:r>
            <w:rPr>
              <w:noProof/>
              <w:webHidden/>
            </w:rPr>
          </w:r>
          <w:r>
            <w:rPr>
              <w:noProof/>
              <w:webHidden/>
            </w:rPr>
            <w:fldChar w:fldCharType="separate"/>
          </w:r>
          <w:ins w:id="48" w:author="Aryan Bataan" w:date="2024-05-21T22:08:00Z">
            <w:r>
              <w:rPr>
                <w:noProof/>
                <w:webHidden/>
              </w:rPr>
              <w:t>12</w:t>
            </w:r>
            <w:r>
              <w:rPr>
                <w:noProof/>
                <w:webHidden/>
              </w:rPr>
              <w:fldChar w:fldCharType="end"/>
            </w:r>
            <w:r w:rsidRPr="007D1597">
              <w:rPr>
                <w:rStyle w:val="Hyperlink"/>
                <w:noProof/>
              </w:rPr>
              <w:fldChar w:fldCharType="end"/>
            </w:r>
          </w:ins>
        </w:p>
        <w:p w14:paraId="08403641" w14:textId="504CD6E4" w:rsidR="00DA1C7C" w:rsidRDefault="00DA1C7C">
          <w:pPr>
            <w:pStyle w:val="TOC2"/>
            <w:tabs>
              <w:tab w:val="right" w:leader="dot" w:pos="8573"/>
            </w:tabs>
            <w:rPr>
              <w:ins w:id="49" w:author="Aryan Bataan" w:date="2024-05-21T22:08:00Z"/>
              <w:rFonts w:eastAsiaTheme="minorEastAsia"/>
              <w:b w:val="0"/>
              <w:bCs w:val="0"/>
              <w:noProof/>
              <w:color w:val="auto"/>
              <w:kern w:val="2"/>
              <w:sz w:val="24"/>
              <w:szCs w:val="24"/>
              <w:lang w:eastAsia="en-US"/>
              <w14:ligatures w14:val="standardContextual"/>
            </w:rPr>
          </w:pPr>
          <w:ins w:id="50"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"_Toc167221740"</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6.0: System Evolution</w:t>
            </w:r>
            <w:r>
              <w:rPr>
                <w:noProof/>
                <w:webHidden/>
              </w:rPr>
              <w:tab/>
            </w:r>
            <w:r>
              <w:rPr>
                <w:noProof/>
                <w:webHidden/>
              </w:rPr>
              <w:fldChar w:fldCharType="begin"/>
            </w:r>
            <w:r>
              <w:rPr>
                <w:noProof/>
                <w:webHidden/>
              </w:rPr>
              <w:instrText xml:space="preserve"> PAGEREF _Toc167221740 \h </w:instrText>
            </w:r>
          </w:ins>
          <w:r>
            <w:rPr>
              <w:noProof/>
              <w:webHidden/>
            </w:rPr>
          </w:r>
          <w:r>
            <w:rPr>
              <w:noProof/>
              <w:webHidden/>
            </w:rPr>
            <w:fldChar w:fldCharType="separate"/>
          </w:r>
          <w:ins w:id="51" w:author="Aryan Bataan" w:date="2024-05-21T22:08:00Z">
            <w:r>
              <w:rPr>
                <w:noProof/>
                <w:webHidden/>
              </w:rPr>
              <w:t>35</w:t>
            </w:r>
            <w:r>
              <w:rPr>
                <w:noProof/>
                <w:webHidden/>
              </w:rPr>
              <w:fldChar w:fldCharType="end"/>
            </w:r>
            <w:r w:rsidRPr="007D1597">
              <w:rPr>
                <w:rStyle w:val="Hyperlink"/>
                <w:noProof/>
              </w:rPr>
              <w:fldChar w:fldCharType="end"/>
            </w:r>
          </w:ins>
        </w:p>
        <w:p w14:paraId="226E1EFA" w14:textId="41879065" w:rsidR="00DA1C7C" w:rsidRDefault="00DA1C7C">
          <w:pPr>
            <w:pStyle w:val="TOC2"/>
            <w:tabs>
              <w:tab w:val="right" w:leader="dot" w:pos="8573"/>
            </w:tabs>
            <w:rPr>
              <w:ins w:id="52" w:author="Aryan Bataan" w:date="2024-05-21T22:08:00Z"/>
              <w:rFonts w:eastAsiaTheme="minorEastAsia"/>
              <w:b w:val="0"/>
              <w:bCs w:val="0"/>
              <w:noProof/>
              <w:color w:val="auto"/>
              <w:kern w:val="2"/>
              <w:sz w:val="24"/>
              <w:szCs w:val="24"/>
              <w:lang w:eastAsia="en-US"/>
              <w14:ligatures w14:val="standardContextual"/>
            </w:rPr>
          </w:pPr>
          <w:ins w:id="53"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"_Toc167221741"</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7.0: Conclusions and Recommendations</w:t>
            </w:r>
            <w:r>
              <w:rPr>
                <w:noProof/>
                <w:webHidden/>
              </w:rPr>
              <w:tab/>
            </w:r>
            <w:r>
              <w:rPr>
                <w:noProof/>
                <w:webHidden/>
              </w:rPr>
              <w:fldChar w:fldCharType="begin"/>
            </w:r>
            <w:r>
              <w:rPr>
                <w:noProof/>
                <w:webHidden/>
              </w:rPr>
              <w:instrText xml:space="preserve"> PAGEREF _Toc167221741 \h </w:instrText>
            </w:r>
          </w:ins>
          <w:r>
            <w:rPr>
              <w:noProof/>
              <w:webHidden/>
            </w:rPr>
          </w:r>
          <w:r>
            <w:rPr>
              <w:noProof/>
              <w:webHidden/>
            </w:rPr>
            <w:fldChar w:fldCharType="separate"/>
          </w:r>
          <w:ins w:id="54" w:author="Aryan Bataan" w:date="2024-05-21T22:08:00Z">
            <w:r>
              <w:rPr>
                <w:noProof/>
                <w:webHidden/>
              </w:rPr>
              <w:t>35</w:t>
            </w:r>
            <w:r>
              <w:rPr>
                <w:noProof/>
                <w:webHidden/>
              </w:rPr>
              <w:fldChar w:fldCharType="end"/>
            </w:r>
            <w:r w:rsidRPr="007D1597">
              <w:rPr>
                <w:rStyle w:val="Hyperlink"/>
                <w:noProof/>
              </w:rPr>
              <w:fldChar w:fldCharType="end"/>
            </w:r>
          </w:ins>
        </w:p>
        <w:p w14:paraId="75A71B9B" w14:textId="5F361BF0" w:rsidR="00DA1C7C" w:rsidRDefault="00DA1C7C">
          <w:pPr>
            <w:pStyle w:val="TOC2"/>
            <w:tabs>
              <w:tab w:val="right" w:leader="dot" w:pos="8573"/>
            </w:tabs>
            <w:rPr>
              <w:ins w:id="55" w:author="Aryan Bataan" w:date="2024-05-21T22:08:00Z"/>
              <w:rFonts w:eastAsiaTheme="minorEastAsia"/>
              <w:b w:val="0"/>
              <w:bCs w:val="0"/>
              <w:noProof/>
              <w:color w:val="auto"/>
              <w:kern w:val="2"/>
              <w:sz w:val="24"/>
              <w:szCs w:val="24"/>
              <w:lang w:eastAsia="en-US"/>
              <w14:ligatures w14:val="standardContextual"/>
            </w:rPr>
          </w:pPr>
          <w:ins w:id="56"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"_Toc167221742"</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Appendices</w:t>
            </w:r>
            <w:r>
              <w:rPr>
                <w:noProof/>
                <w:webHidden/>
              </w:rPr>
              <w:tab/>
            </w:r>
            <w:r>
              <w:rPr>
                <w:noProof/>
                <w:webHidden/>
              </w:rPr>
              <w:fldChar w:fldCharType="begin"/>
            </w:r>
            <w:r>
              <w:rPr>
                <w:noProof/>
                <w:webHidden/>
              </w:rPr>
              <w:instrText xml:space="preserve"> PAGEREF _Toc167221742 \h </w:instrText>
            </w:r>
          </w:ins>
          <w:r>
            <w:rPr>
              <w:noProof/>
              <w:webHidden/>
            </w:rPr>
          </w:r>
          <w:r>
            <w:rPr>
              <w:noProof/>
              <w:webHidden/>
            </w:rPr>
            <w:fldChar w:fldCharType="separate"/>
          </w:r>
          <w:ins w:id="57" w:author="Aryan Bataan" w:date="2024-05-21T22:08:00Z">
            <w:r>
              <w:rPr>
                <w:noProof/>
                <w:webHidden/>
              </w:rPr>
              <w:t>35</w:t>
            </w:r>
            <w:r>
              <w:rPr>
                <w:noProof/>
                <w:webHidden/>
              </w:rPr>
              <w:fldChar w:fldCharType="end"/>
            </w:r>
            <w:r w:rsidRPr="007D1597">
              <w:rPr>
                <w:rStyle w:val="Hyperlink"/>
                <w:noProof/>
              </w:rPr>
              <w:fldChar w:fldCharType="end"/>
            </w:r>
          </w:ins>
        </w:p>
        <w:p w14:paraId="26DB11C1" w14:textId="28FA91BB" w:rsidR="00DA1C7C" w:rsidRDefault="00DA1C7C">
          <w:pPr>
            <w:pStyle w:val="TOC2"/>
            <w:tabs>
              <w:tab w:val="right" w:leader="dot" w:pos="8573"/>
            </w:tabs>
            <w:rPr>
              <w:ins w:id="58" w:author="Aryan Bataan" w:date="2024-05-21T22:08:00Z"/>
              <w:rFonts w:eastAsiaTheme="minorEastAsia"/>
              <w:b w:val="0"/>
              <w:bCs w:val="0"/>
              <w:noProof/>
              <w:color w:val="auto"/>
              <w:kern w:val="2"/>
              <w:sz w:val="24"/>
              <w:szCs w:val="24"/>
              <w:lang w:eastAsia="en-US"/>
              <w14:ligatures w14:val="standardContextual"/>
            </w:rPr>
          </w:pPr>
          <w:ins w:id="59"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"_Toc167221743"</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Glossary</w:t>
            </w:r>
            <w:r>
              <w:rPr>
                <w:noProof/>
                <w:webHidden/>
              </w:rPr>
              <w:tab/>
            </w:r>
            <w:r>
              <w:rPr>
                <w:noProof/>
                <w:webHidden/>
              </w:rPr>
              <w:fldChar w:fldCharType="begin"/>
            </w:r>
            <w:r>
              <w:rPr>
                <w:noProof/>
                <w:webHidden/>
              </w:rPr>
              <w:instrText xml:space="preserve"> PAGEREF _Toc167221743 \h </w:instrText>
            </w:r>
          </w:ins>
          <w:r>
            <w:rPr>
              <w:noProof/>
              <w:webHidden/>
            </w:rPr>
          </w:r>
          <w:r>
            <w:rPr>
              <w:noProof/>
              <w:webHidden/>
            </w:rPr>
            <w:fldChar w:fldCharType="separate"/>
          </w:r>
          <w:ins w:id="60" w:author="Aryan Bataan" w:date="2024-05-21T22:08:00Z">
            <w:r>
              <w:rPr>
                <w:noProof/>
                <w:webHidden/>
              </w:rPr>
              <w:t>35</w:t>
            </w:r>
            <w:r>
              <w:rPr>
                <w:noProof/>
                <w:webHidden/>
              </w:rPr>
              <w:fldChar w:fldCharType="end"/>
            </w:r>
            <w:r w:rsidRPr="007D1597">
              <w:rPr>
                <w:rStyle w:val="Hyperlink"/>
                <w:noProof/>
              </w:rPr>
              <w:fldChar w:fldCharType="end"/>
            </w:r>
          </w:ins>
        </w:p>
        <w:p w14:paraId="3D44EA1C" w14:textId="44072B15" w:rsidR="00DA1C7C" w:rsidRDefault="00DA1C7C">
          <w:pPr>
            <w:pStyle w:val="TOC2"/>
            <w:tabs>
              <w:tab w:val="right" w:leader="dot" w:pos="8573"/>
            </w:tabs>
            <w:rPr>
              <w:ins w:id="61" w:author="Aryan Bataan" w:date="2024-05-21T22:08:00Z"/>
              <w:rFonts w:eastAsiaTheme="minorEastAsia"/>
              <w:b w:val="0"/>
              <w:bCs w:val="0"/>
              <w:noProof/>
              <w:color w:val="auto"/>
              <w:kern w:val="2"/>
              <w:sz w:val="24"/>
              <w:szCs w:val="24"/>
              <w:lang w:eastAsia="en-US"/>
              <w14:ligatures w14:val="standardContextual"/>
            </w:rPr>
          </w:pPr>
          <w:ins w:id="62" w:author="Aryan Bataan" w:date="2024-05-21T22:08:00Z">
            <w:r w:rsidRPr="007D1597">
              <w:rPr>
                <w:rStyle w:val="Hyperlink"/>
                <w:noProof/>
              </w:rPr>
              <w:fldChar w:fldCharType="begin"/>
            </w:r>
            <w:r w:rsidRPr="007D1597">
              <w:rPr>
                <w:rStyle w:val="Hyperlink"/>
                <w:noProof/>
              </w:rPr>
              <w:instrText xml:space="preserve"> </w:instrText>
            </w:r>
            <w:r>
              <w:rPr>
                <w:noProof/>
              </w:rPr>
              <w:instrText>HYPERLINK \l "_Toc167221744"</w:instrText>
            </w:r>
            <w:r w:rsidRPr="007D1597">
              <w:rPr>
                <w:rStyle w:val="Hyperlink"/>
                <w:noProof/>
              </w:rPr>
              <w:instrText xml:space="preserve"> </w:instrText>
            </w:r>
            <w:r w:rsidRPr="007D1597">
              <w:rPr>
                <w:rStyle w:val="Hyperlink"/>
                <w:noProof/>
              </w:rPr>
            </w:r>
            <w:r w:rsidRPr="007D1597">
              <w:rPr>
                <w:rStyle w:val="Hyperlink"/>
                <w:noProof/>
              </w:rPr>
              <w:fldChar w:fldCharType="separate"/>
            </w:r>
            <w:r w:rsidRPr="007D1597">
              <w:rPr>
                <w:rStyle w:val="Hyperlink"/>
                <w:noProof/>
              </w:rPr>
              <w:t>Bibliography</w:t>
            </w:r>
            <w:r>
              <w:rPr>
                <w:noProof/>
                <w:webHidden/>
              </w:rPr>
              <w:tab/>
            </w:r>
            <w:r>
              <w:rPr>
                <w:noProof/>
                <w:webHidden/>
              </w:rPr>
              <w:fldChar w:fldCharType="begin"/>
            </w:r>
            <w:r>
              <w:rPr>
                <w:noProof/>
                <w:webHidden/>
              </w:rPr>
              <w:instrText xml:space="preserve"> PAGEREF _Toc167221744 \h </w:instrText>
            </w:r>
          </w:ins>
          <w:r>
            <w:rPr>
              <w:noProof/>
              <w:webHidden/>
            </w:rPr>
          </w:r>
          <w:r>
            <w:rPr>
              <w:noProof/>
              <w:webHidden/>
            </w:rPr>
            <w:fldChar w:fldCharType="separate"/>
          </w:r>
          <w:ins w:id="63" w:author="Aryan Bataan" w:date="2024-05-21T22:08:00Z">
            <w:r>
              <w:rPr>
                <w:noProof/>
                <w:webHidden/>
              </w:rPr>
              <w:t>36</w:t>
            </w:r>
            <w:r>
              <w:rPr>
                <w:noProof/>
                <w:webHidden/>
              </w:rPr>
              <w:fldChar w:fldCharType="end"/>
            </w:r>
            <w:r w:rsidRPr="007D1597">
              <w:rPr>
                <w:rStyle w:val="Hyperlink"/>
                <w:noProof/>
              </w:rPr>
              <w:fldChar w:fldCharType="end"/>
            </w:r>
          </w:ins>
        </w:p>
        <w:p w14:paraId="73929148" w14:textId="17D61B93" w:rsidR="00227007" w:rsidDel="00227007" w:rsidRDefault="00227007">
          <w:pPr>
            <w:pStyle w:val="TOC2"/>
            <w:tabs>
              <w:tab w:val="right" w:leader="dot" w:pos="8573"/>
            </w:tabs>
            <w:rPr>
              <w:del w:id="64" w:author="Aryan Bataan" w:date="2024-05-21T22:05:00Z"/>
              <w:noProof/>
            </w:rPr>
          </w:pPr>
          <w:del w:id="65" w:author="Aryan Bataan" w:date="2024-05-21T22:05:00Z">
            <w:r w:rsidRPr="00227007" w:rsidDel="00227007">
              <w:rPr>
                <w:rStyle w:val="Hyperlink"/>
                <w:noProof/>
              </w:rPr>
              <w:delText>Executive Summary</w:delText>
            </w:r>
            <w:r w:rsidDel="00227007">
              <w:rPr>
                <w:noProof/>
                <w:webHidden/>
              </w:rPr>
              <w:tab/>
              <w:delText>2</w:delText>
            </w:r>
          </w:del>
        </w:p>
        <w:p w14:paraId="58DC7ACE" w14:textId="12342AE2" w:rsidR="00227007" w:rsidDel="00227007" w:rsidRDefault="00227007">
          <w:pPr>
            <w:pStyle w:val="TOC2"/>
            <w:tabs>
              <w:tab w:val="right" w:leader="dot" w:pos="8573"/>
            </w:tabs>
            <w:rPr>
              <w:del w:id="66" w:author="Aryan Bataan" w:date="2024-05-21T22:05:00Z"/>
              <w:noProof/>
            </w:rPr>
          </w:pPr>
          <w:del w:id="67" w:author="Aryan Bataan" w:date="2024-05-21T22:05:00Z">
            <w:r w:rsidRPr="00227007" w:rsidDel="00227007">
              <w:rPr>
                <w:rStyle w:val="Hyperlink"/>
                <w:noProof/>
              </w:rPr>
              <w:delText>1.0: Introduction and Overview</w:delText>
            </w:r>
            <w:r w:rsidDel="00227007">
              <w:rPr>
                <w:noProof/>
                <w:webHidden/>
              </w:rPr>
              <w:tab/>
              <w:delText>2</w:delText>
            </w:r>
          </w:del>
        </w:p>
        <w:p w14:paraId="1D601039" w14:textId="42C6B540" w:rsidR="00227007" w:rsidDel="00227007" w:rsidRDefault="00227007">
          <w:pPr>
            <w:pStyle w:val="TOC2"/>
            <w:tabs>
              <w:tab w:val="right" w:leader="dot" w:pos="8573"/>
            </w:tabs>
            <w:rPr>
              <w:del w:id="68" w:author="Aryan Bataan" w:date="2024-05-21T22:05:00Z"/>
              <w:noProof/>
            </w:rPr>
          </w:pPr>
          <w:del w:id="69" w:author="Aryan Bataan" w:date="2024-05-21T22:05:00Z">
            <w:r w:rsidRPr="00227007" w:rsidDel="00227007">
              <w:rPr>
                <w:rStyle w:val="Hyperlink"/>
                <w:noProof/>
              </w:rPr>
              <w:delText>2.0: System Initiation</w:delText>
            </w:r>
            <w:r w:rsidDel="00227007">
              <w:rPr>
                <w:noProof/>
                <w:webHidden/>
              </w:rPr>
              <w:tab/>
              <w:delText>5</w:delText>
            </w:r>
          </w:del>
        </w:p>
        <w:p w14:paraId="095B16F4" w14:textId="704757E4" w:rsidR="00227007" w:rsidDel="00227007" w:rsidRDefault="00227007">
          <w:pPr>
            <w:pStyle w:val="TOC2"/>
            <w:tabs>
              <w:tab w:val="right" w:leader="dot" w:pos="8573"/>
            </w:tabs>
            <w:rPr>
              <w:del w:id="70" w:author="Aryan Bataan" w:date="2024-05-21T22:05:00Z"/>
              <w:noProof/>
            </w:rPr>
          </w:pPr>
          <w:del w:id="71" w:author="Aryan Bataan" w:date="2024-05-21T22:05:00Z">
            <w:r w:rsidRPr="00227007" w:rsidDel="00227007">
              <w:rPr>
                <w:rStyle w:val="Hyperlink"/>
                <w:noProof/>
              </w:rPr>
              <w:delText>3.0: Feasibility Assessment</w:delText>
            </w:r>
            <w:r w:rsidDel="00227007">
              <w:rPr>
                <w:noProof/>
                <w:webHidden/>
              </w:rPr>
              <w:tab/>
              <w:delText>5</w:delText>
            </w:r>
          </w:del>
        </w:p>
        <w:p w14:paraId="068C439E" w14:textId="37BA39BC" w:rsidR="00227007" w:rsidDel="00227007" w:rsidRDefault="00227007">
          <w:pPr>
            <w:pStyle w:val="TOC2"/>
            <w:tabs>
              <w:tab w:val="right" w:leader="dot" w:pos="8573"/>
            </w:tabs>
            <w:rPr>
              <w:del w:id="72" w:author="Aryan Bataan" w:date="2024-05-21T22:05:00Z"/>
              <w:noProof/>
            </w:rPr>
          </w:pPr>
          <w:del w:id="73" w:author="Aryan Bataan" w:date="2024-05-21T22:05:00Z">
            <w:r w:rsidRPr="00227007" w:rsidDel="00227007">
              <w:rPr>
                <w:rStyle w:val="Hyperlink"/>
                <w:noProof/>
              </w:rPr>
              <w:delText>Introduction</w:delText>
            </w:r>
            <w:r w:rsidDel="00227007">
              <w:rPr>
                <w:noProof/>
                <w:webHidden/>
              </w:rPr>
              <w:tab/>
              <w:delText>5</w:delText>
            </w:r>
          </w:del>
        </w:p>
        <w:p w14:paraId="4E0AC7FC" w14:textId="29286AFF" w:rsidR="00227007" w:rsidDel="00227007" w:rsidRDefault="00227007">
          <w:pPr>
            <w:pStyle w:val="TOC2"/>
            <w:tabs>
              <w:tab w:val="right" w:leader="dot" w:pos="8573"/>
            </w:tabs>
            <w:rPr>
              <w:del w:id="74" w:author="Aryan Bataan" w:date="2024-05-21T22:05:00Z"/>
              <w:noProof/>
            </w:rPr>
          </w:pPr>
          <w:del w:id="75" w:author="Aryan Bataan" w:date="2024-05-21T22:05:00Z">
            <w:r w:rsidRPr="00227007" w:rsidDel="00227007">
              <w:rPr>
                <w:rStyle w:val="Hyperlink"/>
                <w:noProof/>
              </w:rPr>
              <w:delText>Feasibility Analysis</w:delText>
            </w:r>
            <w:r w:rsidDel="00227007">
              <w:rPr>
                <w:noProof/>
                <w:webHidden/>
              </w:rPr>
              <w:tab/>
              <w:delText>5</w:delText>
            </w:r>
          </w:del>
        </w:p>
        <w:p w14:paraId="0EA6E23F" w14:textId="3933AC33" w:rsidR="00227007" w:rsidDel="00227007" w:rsidRDefault="00227007">
          <w:pPr>
            <w:pStyle w:val="TOC2"/>
            <w:tabs>
              <w:tab w:val="right" w:leader="dot" w:pos="8573"/>
            </w:tabs>
            <w:rPr>
              <w:del w:id="76" w:author="Aryan Bataan" w:date="2024-05-21T22:05:00Z"/>
              <w:noProof/>
            </w:rPr>
          </w:pPr>
          <w:del w:id="77" w:author="Aryan Bataan" w:date="2024-05-21T22:05:00Z">
            <w:r w:rsidRPr="00227007" w:rsidDel="00227007">
              <w:rPr>
                <w:rStyle w:val="Hyperlink"/>
                <w:noProof/>
              </w:rPr>
              <w:delText>Additional Comments:</w:delText>
            </w:r>
            <w:r w:rsidDel="00227007">
              <w:rPr>
                <w:noProof/>
                <w:webHidden/>
              </w:rPr>
              <w:tab/>
              <w:delText>8</w:delText>
            </w:r>
          </w:del>
        </w:p>
        <w:p w14:paraId="33423A3E" w14:textId="1950F6E1" w:rsidR="00227007" w:rsidDel="00227007" w:rsidRDefault="00227007">
          <w:pPr>
            <w:pStyle w:val="TOC2"/>
            <w:tabs>
              <w:tab w:val="right" w:leader="dot" w:pos="8573"/>
            </w:tabs>
            <w:rPr>
              <w:del w:id="78" w:author="Aryan Bataan" w:date="2024-05-21T22:05:00Z"/>
              <w:noProof/>
            </w:rPr>
          </w:pPr>
          <w:del w:id="79" w:author="Aryan Bataan" w:date="2024-05-21T22:05:00Z">
            <w:r w:rsidRPr="00227007" w:rsidDel="00227007">
              <w:rPr>
                <w:rStyle w:val="Hyperlink"/>
                <w:noProof/>
              </w:rPr>
              <w:delText>Conclusion:</w:delText>
            </w:r>
            <w:r w:rsidDel="00227007">
              <w:rPr>
                <w:noProof/>
                <w:webHidden/>
              </w:rPr>
              <w:tab/>
              <w:delText>8</w:delText>
            </w:r>
          </w:del>
        </w:p>
        <w:p w14:paraId="0EC12E93" w14:textId="701591CC" w:rsidR="00227007" w:rsidDel="00227007" w:rsidRDefault="00227007">
          <w:pPr>
            <w:pStyle w:val="TOC2"/>
            <w:tabs>
              <w:tab w:val="right" w:leader="dot" w:pos="8573"/>
            </w:tabs>
            <w:rPr>
              <w:del w:id="80" w:author="Aryan Bataan" w:date="2024-05-21T22:05:00Z"/>
              <w:noProof/>
            </w:rPr>
          </w:pPr>
          <w:del w:id="81" w:author="Aryan Bataan" w:date="2024-05-21T22:05:00Z">
            <w:r w:rsidRPr="00227007" w:rsidDel="00227007">
              <w:rPr>
                <w:rStyle w:val="Hyperlink"/>
                <w:noProof/>
              </w:rPr>
              <w:delText>4.0: Requirements Definition</w:delText>
            </w:r>
            <w:r w:rsidDel="00227007">
              <w:rPr>
                <w:noProof/>
                <w:webHidden/>
              </w:rPr>
              <w:tab/>
              <w:delText>8</w:delText>
            </w:r>
          </w:del>
        </w:p>
        <w:p w14:paraId="24246CE9" w14:textId="1DD81B5A" w:rsidR="00227007" w:rsidDel="00227007" w:rsidRDefault="00227007">
          <w:pPr>
            <w:pStyle w:val="TOC2"/>
            <w:tabs>
              <w:tab w:val="right" w:leader="dot" w:pos="8573"/>
            </w:tabs>
            <w:rPr>
              <w:del w:id="82" w:author="Aryan Bataan" w:date="2024-05-21T22:05:00Z"/>
              <w:noProof/>
            </w:rPr>
          </w:pPr>
          <w:del w:id="83" w:author="Aryan Bataan" w:date="2024-05-21T22:05:00Z">
            <w:r w:rsidRPr="00227007" w:rsidDel="00227007">
              <w:rPr>
                <w:rStyle w:val="Hyperlink"/>
                <w:noProof/>
              </w:rPr>
              <w:delText>Introduction:</w:delText>
            </w:r>
            <w:r w:rsidDel="00227007">
              <w:rPr>
                <w:noProof/>
                <w:webHidden/>
              </w:rPr>
              <w:tab/>
              <w:delText>8</w:delText>
            </w:r>
          </w:del>
        </w:p>
        <w:p w14:paraId="2472E044" w14:textId="4C643932" w:rsidR="00227007" w:rsidDel="00227007" w:rsidRDefault="00227007">
          <w:pPr>
            <w:pStyle w:val="TOC2"/>
            <w:tabs>
              <w:tab w:val="right" w:leader="dot" w:pos="8573"/>
            </w:tabs>
            <w:rPr>
              <w:del w:id="84" w:author="Aryan Bataan" w:date="2024-05-21T22:05:00Z"/>
              <w:noProof/>
            </w:rPr>
          </w:pPr>
          <w:del w:id="85" w:author="Aryan Bataan" w:date="2024-05-21T22:05:00Z">
            <w:r w:rsidRPr="00227007" w:rsidDel="00227007">
              <w:rPr>
                <w:rStyle w:val="Hyperlink"/>
                <w:noProof/>
              </w:rPr>
              <w:delText>Functional Requirements:</w:delText>
            </w:r>
            <w:r w:rsidDel="00227007">
              <w:rPr>
                <w:noProof/>
                <w:webHidden/>
              </w:rPr>
              <w:tab/>
              <w:delText>9</w:delText>
            </w:r>
          </w:del>
        </w:p>
        <w:p w14:paraId="66125E54" w14:textId="137980F0" w:rsidR="00227007" w:rsidDel="00227007" w:rsidRDefault="00227007">
          <w:pPr>
            <w:pStyle w:val="TOC2"/>
            <w:tabs>
              <w:tab w:val="right" w:leader="dot" w:pos="8573"/>
            </w:tabs>
            <w:rPr>
              <w:del w:id="86" w:author="Aryan Bataan" w:date="2024-05-21T22:05:00Z"/>
              <w:noProof/>
            </w:rPr>
          </w:pPr>
          <w:del w:id="87" w:author="Aryan Bataan" w:date="2024-05-21T22:05:00Z">
            <w:r w:rsidRPr="00227007" w:rsidDel="00227007">
              <w:rPr>
                <w:rStyle w:val="Hyperlink"/>
                <w:noProof/>
              </w:rPr>
              <w:delText>Data Requirements:</w:delText>
            </w:r>
            <w:r w:rsidDel="00227007">
              <w:rPr>
                <w:noProof/>
                <w:webHidden/>
              </w:rPr>
              <w:tab/>
              <w:delText>10</w:delText>
            </w:r>
          </w:del>
        </w:p>
        <w:p w14:paraId="69B99D3F" w14:textId="77FDC87F" w:rsidR="00227007" w:rsidDel="00227007" w:rsidRDefault="00227007">
          <w:pPr>
            <w:pStyle w:val="TOC2"/>
            <w:tabs>
              <w:tab w:val="right" w:leader="dot" w:pos="8573"/>
            </w:tabs>
            <w:rPr>
              <w:del w:id="88" w:author="Aryan Bataan" w:date="2024-05-21T22:05:00Z"/>
              <w:noProof/>
            </w:rPr>
          </w:pPr>
          <w:del w:id="89" w:author="Aryan Bataan" w:date="2024-05-21T22:05:00Z">
            <w:r w:rsidRPr="00227007" w:rsidDel="00227007">
              <w:rPr>
                <w:rStyle w:val="Hyperlink"/>
                <w:noProof/>
              </w:rPr>
              <w:delText>Non-Functional Requirements:</w:delText>
            </w:r>
            <w:r w:rsidDel="00227007">
              <w:rPr>
                <w:noProof/>
                <w:webHidden/>
              </w:rPr>
              <w:tab/>
              <w:delText>11</w:delText>
            </w:r>
          </w:del>
        </w:p>
        <w:p w14:paraId="10D266D6" w14:textId="443BB281" w:rsidR="00227007" w:rsidDel="00227007" w:rsidRDefault="00227007">
          <w:pPr>
            <w:pStyle w:val="TOC2"/>
            <w:tabs>
              <w:tab w:val="right" w:leader="dot" w:pos="8573"/>
            </w:tabs>
            <w:rPr>
              <w:del w:id="90" w:author="Aryan Bataan" w:date="2024-05-21T22:05:00Z"/>
              <w:noProof/>
            </w:rPr>
          </w:pPr>
          <w:del w:id="91" w:author="Aryan Bataan" w:date="2024-05-21T22:05:00Z">
            <w:r w:rsidRPr="00227007" w:rsidDel="00227007">
              <w:rPr>
                <w:rStyle w:val="Hyperlink"/>
                <w:noProof/>
              </w:rPr>
              <w:delText>Appendices</w:delText>
            </w:r>
            <w:r w:rsidDel="00227007">
              <w:rPr>
                <w:noProof/>
                <w:webHidden/>
              </w:rPr>
              <w:tab/>
              <w:delText>34</w:delText>
            </w:r>
          </w:del>
        </w:p>
        <w:p w14:paraId="72BFD743" w14:textId="5EA28AB3" w:rsidR="00227007" w:rsidDel="00227007" w:rsidRDefault="00227007">
          <w:pPr>
            <w:pStyle w:val="TOC2"/>
            <w:tabs>
              <w:tab w:val="right" w:leader="dot" w:pos="8573"/>
            </w:tabs>
            <w:rPr>
              <w:del w:id="92" w:author="Aryan Bataan" w:date="2024-05-21T22:05:00Z"/>
              <w:noProof/>
            </w:rPr>
          </w:pPr>
          <w:del w:id="93" w:author="Aryan Bataan" w:date="2024-05-21T22:05:00Z">
            <w:r w:rsidRPr="00227007" w:rsidDel="00227007">
              <w:rPr>
                <w:rStyle w:val="Hyperlink"/>
                <w:noProof/>
              </w:rPr>
              <w:delText>Glossary</w:delText>
            </w:r>
            <w:r w:rsidDel="00227007">
              <w:rPr>
                <w:noProof/>
                <w:webHidden/>
              </w:rPr>
              <w:tab/>
              <w:delText>34</w:delText>
            </w:r>
          </w:del>
        </w:p>
        <w:p w14:paraId="44B21608" w14:textId="0182876C" w:rsidR="00227007" w:rsidDel="00227007" w:rsidRDefault="00227007">
          <w:pPr>
            <w:pStyle w:val="TOC2"/>
            <w:tabs>
              <w:tab w:val="right" w:leader="dot" w:pos="8573"/>
            </w:tabs>
            <w:rPr>
              <w:del w:id="94" w:author="Aryan Bataan" w:date="2024-05-21T22:05:00Z"/>
              <w:noProof/>
            </w:rPr>
          </w:pPr>
          <w:del w:id="95" w:author="Aryan Bataan" w:date="2024-05-21T22:05:00Z">
            <w:r w:rsidRPr="00227007" w:rsidDel="00227007">
              <w:rPr>
                <w:rStyle w:val="Hyperlink"/>
                <w:noProof/>
              </w:rPr>
              <w:delText>Bibliography</w:delText>
            </w:r>
            <w:r w:rsidDel="00227007">
              <w:rPr>
                <w:noProof/>
                <w:webHidden/>
              </w:rPr>
              <w:tab/>
              <w:delText>35</w:delText>
            </w:r>
          </w:del>
        </w:p>
        <w:p w14:paraId="3E8E0CF8" w14:textId="29A7FC73" w:rsidR="00227007" w:rsidRDefault="00227007">
          <w:pPr>
            <w:rPr>
              <w:ins w:id="96" w:author="Aryan Bataan" w:date="2024-05-21T22:04:00Z"/>
            </w:rPr>
          </w:pPr>
          <w:ins w:id="97" w:author="Aryan Bataan" w:date="2024-05-21T22:04:00Z">
            <w:r>
              <w:rPr>
                <w:b/>
                <w:bCs/>
                <w:noProof/>
              </w:rPr>
              <w:fldChar w:fldCharType="end"/>
            </w:r>
          </w:ins>
        </w:p>
        <w:customXmlInsRangeStart w:id="98" w:author="Aryan Bataan" w:date="2024-05-21T22:04:00Z"/>
      </w:sdtContent>
    </w:sdt>
    <w:customXmlInsRangeEnd w:id="98"/>
    <w:p w14:paraId="15E111D2" w14:textId="77777777" w:rsidR="00635F48" w:rsidRDefault="00635F48" w:rsidP="00967567">
      <w:pPr>
        <w:spacing w:line="240" w:lineRule="auto"/>
      </w:pPr>
    </w:p>
    <w:p w14:paraId="30A5D1B3" w14:textId="77777777" w:rsidR="00635F48" w:rsidRDefault="00635F48" w:rsidP="00967567">
      <w:pPr>
        <w:spacing w:line="240" w:lineRule="auto"/>
      </w:pPr>
    </w:p>
    <w:p w14:paraId="6978217D" w14:textId="77777777" w:rsidR="00635F48" w:rsidRDefault="00635F48" w:rsidP="00967567">
      <w:pPr>
        <w:spacing w:line="240" w:lineRule="auto"/>
      </w:pPr>
    </w:p>
    <w:p w14:paraId="3F8D6F98" w14:textId="77777777" w:rsidR="00C140E9" w:rsidDel="00DA1C7C" w:rsidRDefault="00C140E9" w:rsidP="00967567">
      <w:pPr>
        <w:pStyle w:val="Heading2"/>
        <w:rPr>
          <w:del w:id="99" w:author="Aryan Bataan" w:date="2024-05-21T22:08:00Z"/>
          <w:u w:val="single"/>
        </w:rPr>
      </w:pPr>
    </w:p>
    <w:p w14:paraId="1F17A32B" w14:textId="77777777" w:rsidR="00DA1C7C" w:rsidRPr="00DA1C7C" w:rsidRDefault="00DA1C7C">
      <w:pPr>
        <w:rPr>
          <w:ins w:id="100" w:author="Aryan Bataan" w:date="2024-05-21T22:08:00Z"/>
        </w:rPr>
        <w:pPrChange w:id="101" w:author="Aryan Bataan" w:date="2024-05-21T22:08:00Z">
          <w:pPr>
            <w:spacing w:line="240" w:lineRule="auto"/>
          </w:pPr>
        </w:pPrChange>
      </w:pPr>
    </w:p>
    <w:p w14:paraId="11EAC3A4" w14:textId="77777777" w:rsidR="00DA1C7C" w:rsidRDefault="00DA1C7C" w:rsidP="00967567">
      <w:pPr>
        <w:pStyle w:val="Heading2"/>
        <w:rPr>
          <w:ins w:id="102" w:author="Aryan Bataan" w:date="2024-05-21T22:08:00Z"/>
          <w:u w:val="single"/>
        </w:rPr>
      </w:pPr>
      <w:bookmarkStart w:id="103" w:name="_Toc167221726"/>
    </w:p>
    <w:p w14:paraId="04A574E8" w14:textId="12F9BD95" w:rsidR="00BF08A1" w:rsidRDefault="00BF08A1" w:rsidP="00967567">
      <w:pPr>
        <w:pStyle w:val="Heading2"/>
        <w:rPr>
          <w:u w:val="single"/>
        </w:rPr>
      </w:pPr>
      <w:r>
        <w:rPr>
          <w:u w:val="single"/>
        </w:rPr>
        <w:t>Executive Summary</w:t>
      </w:r>
      <w:bookmarkEnd w:id="103"/>
    </w:p>
    <w:p w14:paraId="09D39393" w14:textId="77F00011" w:rsidR="00BF08A1" w:rsidRPr="00BF08A1" w:rsidDel="00530C41" w:rsidRDefault="000E2018" w:rsidP="00BF08A1">
      <w:pPr>
        <w:rPr>
          <w:del w:id="104" w:author="Aryan Bataan" w:date="2024-05-19T11:11:00Z"/>
        </w:rPr>
      </w:pPr>
      <w:ins w:id="105" w:author="Aryan Bataan" w:date="2024-05-18T11:20:00Z">
        <w:r>
          <w:t>The following propos</w:t>
        </w:r>
      </w:ins>
      <w:ins w:id="106" w:author="Aryan Bataan" w:date="2024-05-18T12:14:00Z">
        <w:r w:rsidR="00A34E3E">
          <w:t>al outlines the development of Yes</w:t>
        </w:r>
      </w:ins>
      <w:ins w:id="107" w:author="Aryan Bataan" w:date="2024-05-18T12:15:00Z">
        <w:r w:rsidR="00A34E3E">
          <w:t xml:space="preserve">teryear, a software application </w:t>
        </w:r>
      </w:ins>
      <w:ins w:id="108" w:author="Aryan Bataan" w:date="2024-05-18T12:25:00Z">
        <w:r w:rsidR="009313F0">
          <w:t xml:space="preserve">optimized for the Apple </w:t>
        </w:r>
      </w:ins>
      <w:ins w:id="109" w:author="Aryan Bataan" w:date="2024-05-18T12:26:00Z">
        <w:r w:rsidR="009313F0">
          <w:t xml:space="preserve">Vision Pro headset that strives </w:t>
        </w:r>
      </w:ins>
      <w:ins w:id="110" w:author="Aryan Bataan" w:date="2024-05-18T12:16:00Z">
        <w:r w:rsidR="00995D9D">
          <w:t>to provide an immersive cinematic experience for moviegoer</w:t>
        </w:r>
      </w:ins>
      <w:ins w:id="111" w:author="Aryan Bataan" w:date="2024-05-18T12:17:00Z">
        <w:r w:rsidR="00995D9D">
          <w:t>s while keeping their comfortability in mind. The applicatio</w:t>
        </w:r>
      </w:ins>
      <w:ins w:id="112" w:author="Aryan Bataan" w:date="2024-05-18T12:18:00Z">
        <w:r w:rsidR="00995D9D">
          <w:t>n deems it necessary to address the treatment that mov</w:t>
        </w:r>
      </w:ins>
      <w:ins w:id="113" w:author="Aryan Bataan" w:date="2024-05-18T12:19:00Z">
        <w:r w:rsidR="00995D9D">
          <w:t>iegoers today are being given for their hard-earned money by offering an alternate and more rewarding experience at</w:t>
        </w:r>
      </w:ins>
      <w:ins w:id="114" w:author="Aryan Bataan" w:date="2024-05-18T12:20:00Z">
        <w:r w:rsidR="00995D9D">
          <w:t xml:space="preserve"> a one-time cost. Yesteryear will also </w:t>
        </w:r>
      </w:ins>
      <w:ins w:id="115" w:author="Aryan Bataan" w:date="2024-05-18T12:22:00Z">
        <w:r w:rsidR="00995D9D">
          <w:t>use</w:t>
        </w:r>
      </w:ins>
      <w:ins w:id="116" w:author="Aryan Bataan" w:date="2024-05-18T12:20:00Z">
        <w:r w:rsidR="00995D9D">
          <w:t xml:space="preserve"> </w:t>
        </w:r>
      </w:ins>
      <w:ins w:id="117" w:author="Aryan Bataan" w:date="2024-05-18T12:21:00Z">
        <w:r w:rsidR="00995D9D">
          <w:t>the Dolby Atmos surround sound technology to complemen</w:t>
        </w:r>
      </w:ins>
      <w:ins w:id="118" w:author="Aryan Bataan" w:date="2024-05-18T12:22:00Z">
        <w:r w:rsidR="00995D9D">
          <w:t>t the visual symphony at the forefront.</w:t>
        </w:r>
      </w:ins>
      <w:ins w:id="119" w:author="Aryan Bataan" w:date="2024-05-18T12:23:00Z">
        <w:r w:rsidR="00995D9D">
          <w:t xml:space="preserve"> Lastly, Yesteryear will</w:t>
        </w:r>
      </w:ins>
      <w:ins w:id="120" w:author="Aryan Bataan" w:date="2024-05-18T12:24:00Z">
        <w:r w:rsidR="009313F0">
          <w:t xml:space="preserve"> answer to the shareholders who have placed their faith in the project from day one</w:t>
        </w:r>
      </w:ins>
      <w:ins w:id="121" w:author="Aryan Bataan" w:date="2024-05-18T12:25:00Z">
        <w:r w:rsidR="009313F0">
          <w:t>, which includes film studios, filmmakers, investors, developers, Apple, and content providers.</w:t>
        </w:r>
      </w:ins>
      <w:del w:id="122" w:author="Aryan Bataan" w:date="2024-05-18T11:20:00Z">
        <w:r w:rsidR="00BF08A1" w:rsidDel="000E2018">
          <w:delText xml:space="preserve">The following proposal will </w:delText>
        </w:r>
      </w:del>
    </w:p>
    <w:p w14:paraId="5DF1E66B" w14:textId="77777777" w:rsidR="00BF08A1" w:rsidDel="00530C41" w:rsidRDefault="00BF08A1" w:rsidP="00967567">
      <w:pPr>
        <w:pStyle w:val="Heading2"/>
        <w:rPr>
          <w:del w:id="123" w:author="Aryan Bataan" w:date="2024-05-19T11:11:00Z"/>
          <w:u w:val="single"/>
        </w:rPr>
      </w:pPr>
    </w:p>
    <w:p w14:paraId="31E5282E" w14:textId="77777777" w:rsidR="00BF08A1" w:rsidRDefault="00BF08A1">
      <w:pPr>
        <w:pPrChange w:id="124" w:author="Aryan Bataan" w:date="2024-05-19T11:11:00Z">
          <w:pPr>
            <w:pStyle w:val="Heading2"/>
          </w:pPr>
        </w:pPrChange>
      </w:pPr>
    </w:p>
    <w:p w14:paraId="33D9C38D" w14:textId="7BB40EBB" w:rsidR="00066E15" w:rsidRPr="00312FA4" w:rsidRDefault="006B15FC" w:rsidP="00967567">
      <w:pPr>
        <w:pStyle w:val="Heading2"/>
        <w:rPr>
          <w:u w:val="single"/>
        </w:rPr>
      </w:pPr>
      <w:bookmarkStart w:id="125" w:name="_Toc167221727"/>
      <w:r w:rsidRPr="00D203F0">
        <w:rPr>
          <w:u w:val="single"/>
        </w:rPr>
        <w:t xml:space="preserve">1.0: </w:t>
      </w:r>
      <w:r w:rsidR="00916E50" w:rsidRPr="00D203F0">
        <w:rPr>
          <w:u w:val="single"/>
        </w:rPr>
        <w:t>Introduction and Overview</w:t>
      </w:r>
      <w:bookmarkEnd w:id="125"/>
    </w:p>
    <w:p w14:paraId="6BF2D2E2" w14:textId="5F82687B" w:rsidR="00CD295D" w:rsidRPr="002500FE" w:rsidRDefault="00D203F0" w:rsidP="00967567">
      <w:pPr>
        <w:spacing w:line="240" w:lineRule="auto"/>
        <w:rPr>
          <w:u w:val="single"/>
        </w:rPr>
      </w:pPr>
      <w:r w:rsidRPr="002500FE">
        <w:rPr>
          <w:u w:val="single"/>
        </w:rPr>
        <w:t>Problem Statement</w:t>
      </w:r>
    </w:p>
    <w:p w14:paraId="1095BEA2" w14:textId="258A4275" w:rsidR="00D203F0" w:rsidRDefault="00D203F0" w:rsidP="00967567">
      <w:pPr>
        <w:spacing w:line="240" w:lineRule="auto"/>
      </w:pPr>
      <w:r>
        <w:t>T</w:t>
      </w:r>
      <w:r w:rsidR="00066E15">
        <w:t xml:space="preserve">he </w:t>
      </w:r>
      <w:r w:rsidR="00B84740">
        <w:t xml:space="preserve">ideal </w:t>
      </w:r>
      <w:r w:rsidR="00066E15">
        <w:t xml:space="preserve">customer for Yesteryear </w:t>
      </w:r>
      <w:r w:rsidR="00B84740">
        <w:t xml:space="preserve">is </w:t>
      </w:r>
      <w:r w:rsidR="008F55CE">
        <w:t>the</w:t>
      </w:r>
      <w:r w:rsidR="00B84740">
        <w:t xml:space="preserve"> average moviegoer</w:t>
      </w:r>
      <w:r w:rsidR="004B1274">
        <w:t>,</w:t>
      </w:r>
      <w:r w:rsidR="00B84740">
        <w:t xml:space="preserve"> </w:t>
      </w:r>
      <w:r w:rsidR="009842B9">
        <w:t xml:space="preserve">and </w:t>
      </w:r>
      <w:r w:rsidR="00892045">
        <w:t>we're</w:t>
      </w:r>
      <w:r w:rsidR="009842B9">
        <w:t xml:space="preserve"> hired to provide them </w:t>
      </w:r>
      <w:r w:rsidR="004B1274">
        <w:t xml:space="preserve">with </w:t>
      </w:r>
      <w:r w:rsidR="009842B9">
        <w:t xml:space="preserve">a fully immersive experience that offers them a sense of respite within the comfort of their home. The main takeaway from </w:t>
      </w:r>
      <w:r w:rsidR="00892045">
        <w:t>today's</w:t>
      </w:r>
      <w:r w:rsidR="00315D7F">
        <w:t xml:space="preserve"> movie theatre experience is that there </w:t>
      </w:r>
      <w:r w:rsidR="00892045">
        <w:t>is</w:t>
      </w:r>
      <w:r w:rsidR="00A865C3">
        <w:t xml:space="preserve"> little</w:t>
      </w:r>
      <w:r w:rsidR="00315D7F">
        <w:t xml:space="preserve"> left of the care and dedication that there once was for the customers.</w:t>
      </w:r>
      <w:r w:rsidR="00D72C32">
        <w:t xml:space="preserve"> </w:t>
      </w:r>
      <w:r w:rsidR="00892045">
        <w:t>It's</w:t>
      </w:r>
      <w:r w:rsidR="004B1274">
        <w:t xml:space="preserve"> merely a hollow transaction between a conglomerate and a </w:t>
      </w:r>
      <w:r w:rsidR="004F3520">
        <w:t>product consumer</w:t>
      </w:r>
      <w:r w:rsidR="00D72C32">
        <w:t>.</w:t>
      </w:r>
      <w:r w:rsidR="00166D0C">
        <w:t xml:space="preserve"> The </w:t>
      </w:r>
      <w:r w:rsidR="004B1274">
        <w:t>satisfaction of pleasing a customer is ultimately the aspiration of the team behind Yesteryear while also lending an ear to any complaints they might have with the software application.</w:t>
      </w:r>
    </w:p>
    <w:p w14:paraId="6569BE9A" w14:textId="382AF560" w:rsidR="004B1274" w:rsidRPr="002500FE" w:rsidRDefault="004B1274" w:rsidP="00967567">
      <w:pPr>
        <w:spacing w:line="240" w:lineRule="auto"/>
        <w:rPr>
          <w:u w:val="single"/>
        </w:rPr>
      </w:pPr>
      <w:r w:rsidRPr="002500FE">
        <w:rPr>
          <w:u w:val="single"/>
        </w:rPr>
        <w:t>Project Vision and Scope</w:t>
      </w:r>
    </w:p>
    <w:p w14:paraId="1B315FEA" w14:textId="4B7F1C07" w:rsidR="004B1274" w:rsidRDefault="004B1274" w:rsidP="00967567">
      <w:pPr>
        <w:spacing w:line="240" w:lineRule="auto"/>
      </w:pPr>
      <w:r>
        <w:t>Vision Statement:</w:t>
      </w:r>
    </w:p>
    <w:p w14:paraId="000A5F32" w14:textId="52AF2315" w:rsidR="00EF5699" w:rsidRDefault="00892045" w:rsidP="00967567">
      <w:pPr>
        <w:spacing w:line="240" w:lineRule="auto"/>
      </w:pPr>
      <w:r>
        <w:t>Yesteryear's</w:t>
      </w:r>
      <w:r w:rsidR="00EF5699">
        <w:t xml:space="preserve"> vision is to </w:t>
      </w:r>
      <w:r w:rsidR="004327BF">
        <w:t xml:space="preserve">offer </w:t>
      </w:r>
      <w:r w:rsidR="00EF5699">
        <w:t xml:space="preserve">a software application that </w:t>
      </w:r>
      <w:r w:rsidR="00C13BE0">
        <w:t>allows the user</w:t>
      </w:r>
      <w:r w:rsidR="00726DB5">
        <w:t xml:space="preserve"> </w:t>
      </w:r>
      <w:r w:rsidR="00EF5699">
        <w:t xml:space="preserve">to fully immerse themselves in a cinematic </w:t>
      </w:r>
      <w:r w:rsidR="002F27D8">
        <w:t xml:space="preserve">experience at a low price while keeping </w:t>
      </w:r>
      <w:r w:rsidR="005A6FFE">
        <w:t xml:space="preserve">the </w:t>
      </w:r>
      <w:r>
        <w:t>customer's</w:t>
      </w:r>
      <w:r w:rsidR="005A6FFE">
        <w:t xml:space="preserve"> comfort in mind</w:t>
      </w:r>
      <w:r w:rsidR="002F27D8">
        <w:t>.</w:t>
      </w:r>
      <w:r w:rsidR="00D06F52">
        <w:t xml:space="preserve"> The film formats available for the user include </w:t>
      </w:r>
      <w:r w:rsidR="00D06F52" w:rsidRPr="00D06F52">
        <w:t>IMAX, IMAX 70MM, 70MM, and 35MM.</w:t>
      </w:r>
      <w:r w:rsidR="00D06F52">
        <w:t xml:space="preserve"> </w:t>
      </w:r>
      <w:r w:rsidR="00B547F9">
        <w:t>T</w:t>
      </w:r>
      <w:r w:rsidR="00D06F52">
        <w:t>he medium for providing surround sound will be Dolby Atmos.</w:t>
      </w:r>
    </w:p>
    <w:p w14:paraId="13F19F2C" w14:textId="28B9C1E2" w:rsidR="005A6FFE" w:rsidRDefault="005A6FFE" w:rsidP="00967567">
      <w:pPr>
        <w:spacing w:line="240" w:lineRule="auto"/>
        <w:rPr>
          <w:ins w:id="126" w:author="Aryan Bataan" w:date="2024-05-19T11:11:00Z"/>
        </w:rPr>
      </w:pPr>
      <w:r>
        <w:t xml:space="preserve">The </w:t>
      </w:r>
      <w:r w:rsidR="00892045">
        <w:t>project's</w:t>
      </w:r>
      <w:r w:rsidR="004F3520">
        <w:t xml:space="preserve"> scope is to curate an interface that can be utilized </w:t>
      </w:r>
      <w:r w:rsidR="005906E4">
        <w:t>efficiently, resembling the familiar look of IOS applications</w:t>
      </w:r>
      <w:r w:rsidR="004F3520">
        <w:t>. The suggested strategy is to create the applicatio</w:t>
      </w:r>
      <w:r w:rsidR="005906E4">
        <w:t>n in the IOS format, specifically in the Apps and Games section.</w:t>
      </w:r>
    </w:p>
    <w:p w14:paraId="11B8E9A3" w14:textId="77777777" w:rsidR="00530C41" w:rsidRDefault="00530C41" w:rsidP="00967567">
      <w:pPr>
        <w:spacing w:line="240" w:lineRule="auto"/>
      </w:pPr>
    </w:p>
    <w:p w14:paraId="2D2D8D02" w14:textId="309A8550" w:rsidR="004F3520" w:rsidRPr="002500FE" w:rsidRDefault="004F3520" w:rsidP="00967567">
      <w:pPr>
        <w:spacing w:line="240" w:lineRule="auto"/>
        <w:rPr>
          <w:u w:val="single"/>
        </w:rPr>
      </w:pPr>
      <w:r w:rsidRPr="002500FE">
        <w:rPr>
          <w:u w:val="single"/>
        </w:rPr>
        <w:t>Requirements Summary</w:t>
      </w:r>
    </w:p>
    <w:p w14:paraId="6695A283" w14:textId="046FCCD5" w:rsidR="004F3520" w:rsidRDefault="005906E4" w:rsidP="00967567">
      <w:pPr>
        <w:pStyle w:val="ListParagraph"/>
        <w:numPr>
          <w:ilvl w:val="0"/>
          <w:numId w:val="11"/>
        </w:numPr>
        <w:spacing w:line="240" w:lineRule="auto"/>
      </w:pPr>
      <w:r>
        <w:t xml:space="preserve">The application </w:t>
      </w:r>
      <w:r w:rsidR="00393AFD">
        <w:t>sh</w:t>
      </w:r>
      <w:r w:rsidR="009800BB">
        <w:t xml:space="preserve">ould efficiently shift from one film format to the next depending on the </w:t>
      </w:r>
      <w:r w:rsidR="00892045">
        <w:t>user's</w:t>
      </w:r>
      <w:r w:rsidR="009800BB">
        <w:t xml:space="preserve"> preference for the format in which they wish to watch a film.</w:t>
      </w:r>
    </w:p>
    <w:p w14:paraId="53A22E3B" w14:textId="5A1B0B03" w:rsidR="009800BB" w:rsidRDefault="00213A34" w:rsidP="00967567">
      <w:pPr>
        <w:pStyle w:val="ListParagraph"/>
        <w:numPr>
          <w:ilvl w:val="0"/>
          <w:numId w:val="11"/>
        </w:numPr>
        <w:spacing w:line="240" w:lineRule="auto"/>
      </w:pPr>
      <w:r>
        <w:t>Users need to be able to effortlessly maximize or minimize the screen size.</w:t>
      </w:r>
    </w:p>
    <w:p w14:paraId="13D20CEE" w14:textId="77777777" w:rsidR="00213A34" w:rsidRDefault="00213A34" w:rsidP="00967567">
      <w:pPr>
        <w:pStyle w:val="ListParagraph"/>
        <w:numPr>
          <w:ilvl w:val="0"/>
          <w:numId w:val="11"/>
        </w:numPr>
        <w:spacing w:line="240" w:lineRule="auto"/>
      </w:pPr>
      <w:r>
        <w:t>Spatial audio should not intrude between the user and the immersive experience they seek from the product. Instead, it should act as an intermediary feature that assists the user in surrendering to the experience at hand.</w:t>
      </w:r>
    </w:p>
    <w:p w14:paraId="60BDCDF3" w14:textId="542BEA45" w:rsidR="00C140E9" w:rsidRDefault="00086D14" w:rsidP="00967567">
      <w:pPr>
        <w:pStyle w:val="ListParagraph"/>
        <w:numPr>
          <w:ilvl w:val="0"/>
          <w:numId w:val="11"/>
        </w:numPr>
        <w:spacing w:line="240" w:lineRule="auto"/>
      </w:pPr>
      <w:r>
        <w:t>The buffering of film</w:t>
      </w:r>
      <w:r w:rsidR="00ED4123">
        <w:t xml:space="preserve">s should not interrupt the viewing experience and will occur before the </w:t>
      </w:r>
      <w:r w:rsidR="00892045">
        <w:t>movie</w:t>
      </w:r>
      <w:r w:rsidR="00ED4123">
        <w:t xml:space="preserve"> begins. </w:t>
      </w:r>
      <w:r w:rsidR="002E13AA">
        <w:t>Also, the pre-buffering will prompt the user to choose between waiting for the film to fully buffer or returning later.</w:t>
      </w:r>
    </w:p>
    <w:p w14:paraId="7D2FEC8D" w14:textId="77777777" w:rsidR="002500FE" w:rsidRDefault="002500FE" w:rsidP="00967567">
      <w:pPr>
        <w:spacing w:line="240" w:lineRule="auto"/>
      </w:pPr>
    </w:p>
    <w:p w14:paraId="4007D8F5" w14:textId="698005A4" w:rsidR="00E829D9" w:rsidRPr="002500FE" w:rsidRDefault="00E829D9" w:rsidP="00967567">
      <w:pPr>
        <w:spacing w:line="240" w:lineRule="auto"/>
        <w:rPr>
          <w:u w:val="single"/>
        </w:rPr>
      </w:pPr>
      <w:r w:rsidRPr="002500FE">
        <w:rPr>
          <w:u w:val="single"/>
        </w:rPr>
        <w:t>Stakeholders and Their Interests</w:t>
      </w:r>
    </w:p>
    <w:p w14:paraId="4CDDA9C0" w14:textId="7BD081C3" w:rsidR="002C2664" w:rsidRDefault="00E829D9" w:rsidP="00967567">
      <w:pPr>
        <w:spacing w:line="240" w:lineRule="auto"/>
      </w:pPr>
      <w:r w:rsidRPr="00E829D9">
        <w:t>The</w:t>
      </w:r>
      <w:r>
        <w:t xml:space="preserve"> principal stakeholders would be film studios, filmmakers, investors, developers, Apple, and content providers. The collective interests of the stakeholders would be for the application to function </w:t>
      </w:r>
      <w:r w:rsidR="00892045">
        <w:t>correctly</w:t>
      </w:r>
      <w:r>
        <w:t xml:space="preserve"> and </w:t>
      </w:r>
      <w:r w:rsidR="002C2664">
        <w:t>ensure</w:t>
      </w:r>
      <w:r>
        <w:t xml:space="preserve"> </w:t>
      </w:r>
      <w:r w:rsidR="002C2664">
        <w:t>it reaches the widest audience possible.</w:t>
      </w:r>
    </w:p>
    <w:p w14:paraId="505A1484" w14:textId="2007C938" w:rsidR="002C2664" w:rsidRPr="002500FE" w:rsidRDefault="002C2664" w:rsidP="00967567">
      <w:pPr>
        <w:spacing w:line="240" w:lineRule="auto"/>
        <w:rPr>
          <w:u w:val="single"/>
        </w:rPr>
      </w:pPr>
      <w:r w:rsidRPr="002500FE">
        <w:rPr>
          <w:u w:val="single"/>
        </w:rPr>
        <w:t>Expected Costs and Benefits</w:t>
      </w:r>
    </w:p>
    <w:p w14:paraId="74A6BD92" w14:textId="7F7F16A5" w:rsidR="002C2664" w:rsidRPr="002500FE" w:rsidRDefault="002C2664" w:rsidP="00967567">
      <w:pPr>
        <w:spacing w:line="240" w:lineRule="auto"/>
      </w:pPr>
      <w:r w:rsidRPr="002500FE">
        <w:t>Costs:</w:t>
      </w:r>
    </w:p>
    <w:p w14:paraId="692CD7FA" w14:textId="54B5A429" w:rsidR="002C2664" w:rsidRDefault="008412E8" w:rsidP="00967567">
      <w:pPr>
        <w:spacing w:line="240" w:lineRule="auto"/>
      </w:pPr>
      <w:r>
        <w:t>T</w:t>
      </w:r>
      <w:r w:rsidR="004705A3">
        <w:t xml:space="preserve">he development of such an application would be the costliest, outside of content acquisition and licensing. Development costs include employing developers and designers responsible for giving birth to the </w:t>
      </w:r>
      <w:r w:rsidR="00892045">
        <w:t>application's</w:t>
      </w:r>
      <w:r w:rsidR="004705A3">
        <w:t xml:space="preserve"> interface and appearance for the users. </w:t>
      </w:r>
      <w:r w:rsidR="006812B5">
        <w:t>The c</w:t>
      </w:r>
      <w:r w:rsidR="004705A3">
        <w:t>ontent acquisition is no less hefty of a price tag than the development, a</w:t>
      </w:r>
      <w:r w:rsidR="006812B5">
        <w:t xml:space="preserve">s the process necessitates that the content being shown be first licensed </w:t>
      </w:r>
      <w:r w:rsidR="00093C17">
        <w:t xml:space="preserve">with a </w:t>
      </w:r>
      <w:r w:rsidR="006812B5">
        <w:t>revenue-sharing agreemen</w:t>
      </w:r>
      <w:r w:rsidR="00093C17">
        <w:t xml:space="preserve">t or </w:t>
      </w:r>
      <w:r w:rsidR="006812B5">
        <w:t>royalties.</w:t>
      </w:r>
    </w:p>
    <w:p w14:paraId="03B95D78" w14:textId="7B36DE34" w:rsidR="006812B5" w:rsidRPr="002500FE" w:rsidRDefault="006812B5" w:rsidP="00967567">
      <w:pPr>
        <w:spacing w:line="240" w:lineRule="auto"/>
      </w:pPr>
      <w:r w:rsidRPr="002500FE">
        <w:t>Business Benefits:</w:t>
      </w:r>
    </w:p>
    <w:p w14:paraId="662B4089" w14:textId="73934566" w:rsidR="006812B5" w:rsidRDefault="00326721" w:rsidP="00967567">
      <w:pPr>
        <w:spacing w:line="240" w:lineRule="auto"/>
      </w:pPr>
      <w:r>
        <w:t xml:space="preserve">The primary benefit of Yesteryear would be the </w:t>
      </w:r>
      <w:r w:rsidR="00A82F2B">
        <w:t>maximal accessibility of</w:t>
      </w:r>
      <w:r>
        <w:t xml:space="preserve"> such an immersive experience without having to leave your home. However, if insurance of comfortability could run businesses, companies </w:t>
      </w:r>
      <w:r w:rsidR="00892045">
        <w:t>wouldn't</w:t>
      </w:r>
      <w:r>
        <w:t xml:space="preserve"> see any returns. Therefore, the business benefit from Yesteryear would be generated by the one-time purchase fee of $9.99</w:t>
      </w:r>
      <w:r w:rsidR="00A82F2B">
        <w:t>,</w:t>
      </w:r>
      <w:r>
        <w:t xml:space="preserve"> which gives the user access to all of </w:t>
      </w:r>
      <w:r w:rsidR="00892045">
        <w:t>Yesteryear's</w:t>
      </w:r>
      <w:r>
        <w:t xml:space="preserve"> features without the cumbersome penetration of </w:t>
      </w:r>
      <w:r>
        <w:lastRenderedPageBreak/>
        <w:t xml:space="preserve">advertisements. Also, </w:t>
      </w:r>
      <w:r w:rsidR="00A82F2B">
        <w:t>using surveys for the customer would immensely benefit the development team by letting them know of any flaws in the application so they can make sure not to allow any faults to interfere with their future experiences while using Yesteryear.</w:t>
      </w:r>
    </w:p>
    <w:p w14:paraId="27D58AA5" w14:textId="21337181" w:rsidR="00A82F2B" w:rsidRPr="002500FE" w:rsidRDefault="00A82F2B" w:rsidP="00967567">
      <w:pPr>
        <w:spacing w:line="240" w:lineRule="auto"/>
      </w:pPr>
      <w:r w:rsidRPr="002500FE">
        <w:t>Constraints:</w:t>
      </w:r>
    </w:p>
    <w:p w14:paraId="4ED3A108" w14:textId="18A3404C" w:rsidR="00A82F2B" w:rsidRDefault="004962E9" w:rsidP="00967567">
      <w:pPr>
        <w:spacing w:line="240" w:lineRule="auto"/>
        <w:rPr>
          <w:ins w:id="127" w:author="Aryan Bataan" w:date="2024-05-18T12:27:00Z"/>
        </w:rPr>
      </w:pPr>
      <w:r>
        <w:t xml:space="preserve">The major constraint that might limit </w:t>
      </w:r>
      <w:r w:rsidR="00892045">
        <w:t>Yesteryear's</w:t>
      </w:r>
      <w:r>
        <w:t xml:space="preserve"> success </w:t>
      </w:r>
      <w:r w:rsidR="00985DC9">
        <w:t>would be content licensing and copyrights;</w:t>
      </w:r>
      <w:r w:rsidR="000E03B1">
        <w:t xml:space="preserve"> </w:t>
      </w:r>
      <w:r w:rsidR="008969E5">
        <w:t xml:space="preserve">to receive copyrights for certain </w:t>
      </w:r>
      <w:r w:rsidR="000E03B1">
        <w:t>films is challenging based on the cooperatio</w:t>
      </w:r>
      <w:r w:rsidR="00803BA7">
        <w:t xml:space="preserve">n of the numerous estates and film studios. Another constraint would be </w:t>
      </w:r>
      <w:r w:rsidR="009B644F">
        <w:t>attaining regulatory compliance</w:t>
      </w:r>
      <w:r w:rsidR="003212BC">
        <w:t>, which varies depending on the region and market in which the product is marketed, and compliance with applicable laws such as data protection regulations, content rating requirements, and consumer protection laws must be ensured.</w:t>
      </w:r>
    </w:p>
    <w:p w14:paraId="21C0AEE0" w14:textId="5701E542" w:rsidR="009313F0" w:rsidRDefault="009313F0" w:rsidP="00967567">
      <w:pPr>
        <w:spacing w:line="240" w:lineRule="auto"/>
        <w:rPr>
          <w:ins w:id="128" w:author="Aryan Bataan" w:date="2024-05-18T12:27:00Z"/>
          <w:u w:val="single"/>
        </w:rPr>
      </w:pPr>
      <w:ins w:id="129" w:author="Aryan Bataan" w:date="2024-05-18T12:27:00Z">
        <w:r>
          <w:rPr>
            <w:u w:val="single"/>
          </w:rPr>
          <w:t>Recommendation</w:t>
        </w:r>
      </w:ins>
    </w:p>
    <w:p w14:paraId="218C8CC5" w14:textId="3E583BCA" w:rsidR="009313F0" w:rsidRPr="00385467" w:rsidRDefault="009313F0" w:rsidP="00967567">
      <w:pPr>
        <w:spacing w:line="240" w:lineRule="auto"/>
        <w:rPr>
          <w:ins w:id="130" w:author="Aryan Bataan" w:date="2024-05-18T12:28:00Z"/>
          <w:rPrChange w:id="131" w:author="Aryan Bataan" w:date="2024-05-18T12:50:00Z">
            <w:rPr>
              <w:ins w:id="132" w:author="Aryan Bataan" w:date="2024-05-18T12:28:00Z"/>
              <w:u w:val="single"/>
            </w:rPr>
          </w:rPrChange>
        </w:rPr>
      </w:pPr>
      <w:ins w:id="133" w:author="Aryan Bataan" w:date="2024-05-18T12:28:00Z">
        <w:r w:rsidRPr="00385467">
          <w:rPr>
            <w:rPrChange w:id="134" w:author="Aryan Bataan" w:date="2024-05-18T12:50:00Z">
              <w:rPr>
                <w:u w:val="single"/>
              </w:rPr>
            </w:rPrChange>
          </w:rPr>
          <w:t>Upon receipt of this proposal, the reader should do the following:</w:t>
        </w:r>
      </w:ins>
    </w:p>
    <w:p w14:paraId="7B619DCC" w14:textId="3F4D8CB9" w:rsidR="009313F0" w:rsidRDefault="0082147F" w:rsidP="009313F0">
      <w:pPr>
        <w:pStyle w:val="ListParagraph"/>
        <w:numPr>
          <w:ilvl w:val="0"/>
          <w:numId w:val="20"/>
        </w:numPr>
        <w:spacing w:line="240" w:lineRule="auto"/>
        <w:rPr>
          <w:ins w:id="135" w:author="Aryan Bataan" w:date="2024-05-18T12:36:00Z"/>
          <w:u w:val="single"/>
        </w:rPr>
      </w:pPr>
      <w:ins w:id="136" w:author="Aryan Bataan" w:date="2024-05-18T12:35:00Z">
        <w:r>
          <w:rPr>
            <w:u w:val="single"/>
          </w:rPr>
          <w:t>Guage the applicability</w:t>
        </w:r>
      </w:ins>
      <w:ins w:id="137" w:author="Aryan Bataan" w:date="2024-05-18T12:36:00Z">
        <w:r>
          <w:rPr>
            <w:u w:val="single"/>
          </w:rPr>
          <w:t xml:space="preserve"> and prospects of Yesteryear </w:t>
        </w:r>
      </w:ins>
      <w:ins w:id="138" w:author="Aryan Bataan" w:date="2024-05-18T12:37:00Z">
        <w:r>
          <w:rPr>
            <w:u w:val="single"/>
          </w:rPr>
          <w:t xml:space="preserve">by analyzing the demand </w:t>
        </w:r>
      </w:ins>
      <w:ins w:id="139" w:author="Aryan Bataan" w:date="2024-05-18T12:38:00Z">
        <w:r>
          <w:rPr>
            <w:u w:val="single"/>
          </w:rPr>
          <w:t>for high-quality cinema experiences in a virtual or augmented reality environment.</w:t>
        </w:r>
      </w:ins>
    </w:p>
    <w:p w14:paraId="3BEED123" w14:textId="77777777" w:rsidR="0082147F" w:rsidRDefault="0082147F" w:rsidP="00967567">
      <w:pPr>
        <w:pStyle w:val="ListParagraph"/>
        <w:numPr>
          <w:ilvl w:val="0"/>
          <w:numId w:val="20"/>
        </w:numPr>
        <w:spacing w:line="240" w:lineRule="auto"/>
        <w:rPr>
          <w:ins w:id="140" w:author="Aryan Bataan" w:date="2024-05-18T12:43:00Z"/>
          <w:u w:val="single"/>
        </w:rPr>
      </w:pPr>
      <w:ins w:id="141" w:author="Aryan Bataan" w:date="2024-05-18T12:39:00Z">
        <w:r>
          <w:rPr>
            <w:u w:val="single"/>
          </w:rPr>
          <w:t>Assess the development costs</w:t>
        </w:r>
      </w:ins>
      <w:ins w:id="142" w:author="Aryan Bataan" w:date="2024-05-18T12:40:00Z">
        <w:r>
          <w:rPr>
            <w:u w:val="single"/>
          </w:rPr>
          <w:t>,</w:t>
        </w:r>
      </w:ins>
      <w:ins w:id="143" w:author="Aryan Bataan" w:date="2024-05-18T12:39:00Z">
        <w:r>
          <w:rPr>
            <w:u w:val="single"/>
          </w:rPr>
          <w:t xml:space="preserve"> which include </w:t>
        </w:r>
      </w:ins>
      <w:ins w:id="144" w:author="Aryan Bataan" w:date="2024-05-18T12:40:00Z">
        <w:r>
          <w:rPr>
            <w:u w:val="single"/>
          </w:rPr>
          <w:t xml:space="preserve">hiring skilled developers </w:t>
        </w:r>
      </w:ins>
      <w:ins w:id="145" w:author="Aryan Bataan" w:date="2024-05-18T12:42:00Z">
        <w:r>
          <w:rPr>
            <w:u w:val="single"/>
          </w:rPr>
          <w:t>who</w:t>
        </w:r>
      </w:ins>
      <w:ins w:id="146" w:author="Aryan Bataan" w:date="2024-05-18T12:40:00Z">
        <w:r>
          <w:rPr>
            <w:u w:val="single"/>
          </w:rPr>
          <w:t xml:space="preserve"> are </w:t>
        </w:r>
      </w:ins>
      <w:ins w:id="147" w:author="Aryan Bataan" w:date="2024-05-18T12:41:00Z">
        <w:r>
          <w:rPr>
            <w:u w:val="single"/>
          </w:rPr>
          <w:t xml:space="preserve">accomplished in visionOS, Xcode, and Reality Composure Pro, all essential components </w:t>
        </w:r>
      </w:ins>
      <w:ins w:id="148" w:author="Aryan Bataan" w:date="2024-05-18T12:42:00Z">
        <w:r>
          <w:rPr>
            <w:u w:val="single"/>
          </w:rPr>
          <w:t xml:space="preserve">for constructing and </w:t>
        </w:r>
      </w:ins>
      <w:ins w:id="149" w:author="Aryan Bataan" w:date="2024-05-18T12:43:00Z">
        <w:r>
          <w:rPr>
            <w:u w:val="single"/>
          </w:rPr>
          <w:t>enhancing spatial content.</w:t>
        </w:r>
      </w:ins>
    </w:p>
    <w:p w14:paraId="4835FA1B" w14:textId="7B81D505" w:rsidR="0082147F" w:rsidDel="00385467" w:rsidRDefault="0082147F" w:rsidP="00967567">
      <w:pPr>
        <w:pStyle w:val="ListParagraph"/>
        <w:numPr>
          <w:ilvl w:val="0"/>
          <w:numId w:val="20"/>
        </w:numPr>
        <w:spacing w:line="240" w:lineRule="auto"/>
        <w:rPr>
          <w:del w:id="150" w:author="Aryan Bataan" w:date="2024-05-18T12:37:00Z"/>
          <w:u w:val="single"/>
        </w:rPr>
      </w:pPr>
      <w:ins w:id="151" w:author="Aryan Bataan" w:date="2024-05-18T12:43:00Z">
        <w:r>
          <w:rPr>
            <w:u w:val="single"/>
          </w:rPr>
          <w:t>Examin</w:t>
        </w:r>
      </w:ins>
      <w:ins w:id="152" w:author="Aryan Bataan" w:date="2024-05-18T12:44:00Z">
        <w:r>
          <w:rPr>
            <w:u w:val="single"/>
          </w:rPr>
          <w:t xml:space="preserve">e the possible benefits that </w:t>
        </w:r>
        <w:r w:rsidR="00385467">
          <w:rPr>
            <w:u w:val="single"/>
          </w:rPr>
          <w:t xml:space="preserve">come with Yesteryear, </w:t>
        </w:r>
      </w:ins>
      <w:ins w:id="153" w:author="Aryan Bataan" w:date="2024-05-18T12:45:00Z">
        <w:r w:rsidR="00385467">
          <w:rPr>
            <w:u w:val="single"/>
          </w:rPr>
          <w:t>whether it be the revenue derived from</w:t>
        </w:r>
      </w:ins>
      <w:ins w:id="154" w:author="Aryan Bataan" w:date="2024-05-18T12:42:00Z">
        <w:r>
          <w:rPr>
            <w:u w:val="single"/>
          </w:rPr>
          <w:t xml:space="preserve"> </w:t>
        </w:r>
      </w:ins>
      <w:ins w:id="155" w:author="Aryan Bataan" w:date="2024-05-18T12:45:00Z">
        <w:r w:rsidR="00385467">
          <w:rPr>
            <w:u w:val="single"/>
          </w:rPr>
          <w:t>the one-time purchase fee, constan</w:t>
        </w:r>
      </w:ins>
      <w:ins w:id="156" w:author="Aryan Bataan" w:date="2024-05-18T12:46:00Z">
        <w:r w:rsidR="00385467">
          <w:rPr>
            <w:u w:val="single"/>
          </w:rPr>
          <w:t xml:space="preserve">t user engagement, and the competitive edge of delivering a </w:t>
        </w:r>
      </w:ins>
      <w:ins w:id="157" w:author="Aryan Bataan" w:date="2024-05-18T12:47:00Z">
        <w:r w:rsidR="00385467">
          <w:rPr>
            <w:u w:val="single"/>
          </w:rPr>
          <w:t xml:space="preserve">worthier theatre-like experience in a setting that’s personal to each individual in their </w:t>
        </w:r>
      </w:ins>
      <w:ins w:id="158" w:author="Aryan Bataan" w:date="2024-05-18T13:00:00Z">
        <w:r w:rsidR="009E467A">
          <w:rPr>
            <w:u w:val="single"/>
          </w:rPr>
          <w:t xml:space="preserve">own </w:t>
        </w:r>
      </w:ins>
      <w:ins w:id="159" w:author="Aryan Bataan" w:date="2024-05-18T12:47:00Z">
        <w:r w:rsidR="00385467">
          <w:rPr>
            <w:u w:val="single"/>
          </w:rPr>
          <w:t>way.</w:t>
        </w:r>
      </w:ins>
    </w:p>
    <w:p w14:paraId="2B05EB54" w14:textId="77777777" w:rsidR="00385467" w:rsidRPr="009313F0" w:rsidRDefault="00385467">
      <w:pPr>
        <w:pStyle w:val="ListParagraph"/>
        <w:numPr>
          <w:ilvl w:val="0"/>
          <w:numId w:val="20"/>
        </w:numPr>
        <w:spacing w:line="240" w:lineRule="auto"/>
        <w:rPr>
          <w:ins w:id="160" w:author="Aryan Bataan" w:date="2024-05-18T12:47:00Z"/>
          <w:u w:val="single"/>
          <w:rPrChange w:id="161" w:author="Aryan Bataan" w:date="2024-05-18T12:28:00Z">
            <w:rPr>
              <w:ins w:id="162" w:author="Aryan Bataan" w:date="2024-05-18T12:47:00Z"/>
            </w:rPr>
          </w:rPrChange>
        </w:rPr>
        <w:pPrChange w:id="163" w:author="Aryan Bataan" w:date="2024-05-18T12:28:00Z">
          <w:pPr>
            <w:spacing w:line="240" w:lineRule="auto"/>
          </w:pPr>
        </w:pPrChange>
      </w:pPr>
    </w:p>
    <w:p w14:paraId="53E9E4B4" w14:textId="5252BF96" w:rsidR="00EF1F06" w:rsidRDefault="00385467" w:rsidP="00967567">
      <w:pPr>
        <w:pStyle w:val="ListParagraph"/>
        <w:numPr>
          <w:ilvl w:val="0"/>
          <w:numId w:val="20"/>
        </w:numPr>
        <w:spacing w:line="240" w:lineRule="auto"/>
        <w:rPr>
          <w:ins w:id="164" w:author="Aryan Bataan" w:date="2024-05-18T12:50:00Z"/>
        </w:rPr>
      </w:pPr>
      <w:ins w:id="165" w:author="Aryan Bataan" w:date="2024-05-18T12:48:00Z">
        <w:r>
          <w:t xml:space="preserve">Confront the constraints posed by the project, including the technological limitations, </w:t>
        </w:r>
      </w:ins>
      <w:ins w:id="166" w:author="Aryan Bataan" w:date="2024-05-18T12:49:00Z">
        <w:r>
          <w:t>securing film and film format licenses, and ens</w:t>
        </w:r>
      </w:ins>
      <w:ins w:id="167" w:author="Aryan Bataan" w:date="2024-05-18T12:50:00Z">
        <w:r>
          <w:t>uring the application’s availability to users around the globe.</w:t>
        </w:r>
      </w:ins>
    </w:p>
    <w:p w14:paraId="2BD15CB3" w14:textId="3A3D2E6F" w:rsidR="00385467" w:rsidRDefault="00385467" w:rsidP="00385467">
      <w:pPr>
        <w:spacing w:line="240" w:lineRule="auto"/>
        <w:rPr>
          <w:ins w:id="168" w:author="Aryan Bataan" w:date="2024-05-18T12:51:00Z"/>
        </w:rPr>
      </w:pPr>
      <w:ins w:id="169" w:author="Aryan Bataan" w:date="2024-05-18T12:51:00Z">
        <w:r>
          <w:t>Next Steps</w:t>
        </w:r>
      </w:ins>
      <w:ins w:id="170" w:author="Aryan Bataan" w:date="2024-05-18T12:50:00Z">
        <w:r w:rsidRPr="00420EFF">
          <w:t>:</w:t>
        </w:r>
      </w:ins>
    </w:p>
    <w:p w14:paraId="629EEDAF" w14:textId="64C4BBC4" w:rsidR="00385467" w:rsidRDefault="009E467A" w:rsidP="00385467">
      <w:pPr>
        <w:pStyle w:val="ListParagraph"/>
        <w:numPr>
          <w:ilvl w:val="0"/>
          <w:numId w:val="21"/>
        </w:numPr>
        <w:spacing w:line="240" w:lineRule="auto"/>
        <w:rPr>
          <w:ins w:id="171" w:author="Aryan Bataan" w:date="2024-05-18T12:58:00Z"/>
        </w:rPr>
      </w:pPr>
      <w:ins w:id="172" w:author="Aryan Bataan" w:date="2024-05-18T12:56:00Z">
        <w:r>
          <w:t xml:space="preserve">A thorough </w:t>
        </w:r>
      </w:ins>
      <w:ins w:id="173" w:author="Aryan Bataan" w:date="2024-05-18T13:00:00Z">
        <w:r>
          <w:t>market analysis</w:t>
        </w:r>
      </w:ins>
      <w:ins w:id="174" w:author="Aryan Bataan" w:date="2024-05-18T12:56:00Z">
        <w:r>
          <w:t xml:space="preserve"> </w:t>
        </w:r>
      </w:ins>
      <w:ins w:id="175" w:author="Aryan Bataan" w:date="2024-05-18T13:00:00Z">
        <w:r>
          <w:t>must</w:t>
        </w:r>
      </w:ins>
      <w:ins w:id="176" w:author="Aryan Bataan" w:date="2024-05-18T12:56:00Z">
        <w:r>
          <w:t xml:space="preserve"> be overseen to corroborate the demand for such a produ</w:t>
        </w:r>
      </w:ins>
      <w:ins w:id="177" w:author="Aryan Bataan" w:date="2024-05-18T12:58:00Z">
        <w:r>
          <w:t>ct.</w:t>
        </w:r>
      </w:ins>
    </w:p>
    <w:p w14:paraId="18D1D52B" w14:textId="5D285B28" w:rsidR="009E467A" w:rsidRDefault="009E467A" w:rsidP="00385467">
      <w:pPr>
        <w:pStyle w:val="ListParagraph"/>
        <w:numPr>
          <w:ilvl w:val="0"/>
          <w:numId w:val="21"/>
        </w:numPr>
        <w:spacing w:line="240" w:lineRule="auto"/>
        <w:rPr>
          <w:ins w:id="178" w:author="Aryan Bataan" w:date="2024-05-18T13:04:00Z"/>
        </w:rPr>
      </w:pPr>
      <w:ins w:id="179" w:author="Aryan Bataan" w:date="2024-05-18T13:01:00Z">
        <w:r>
          <w:t xml:space="preserve">Negotiations </w:t>
        </w:r>
      </w:ins>
      <w:ins w:id="180" w:author="Aryan Bataan" w:date="2024-05-18T13:05:00Z">
        <w:r>
          <w:t>between the Yesteryear team and film studios must be initiated</w:t>
        </w:r>
      </w:ins>
      <w:ins w:id="181" w:author="Aryan Bataan" w:date="2024-05-18T13:01:00Z">
        <w:r>
          <w:t xml:space="preserve"> </w:t>
        </w:r>
      </w:ins>
      <w:ins w:id="182" w:author="Aryan Bataan" w:date="2024-05-18T13:03:00Z">
        <w:r>
          <w:t xml:space="preserve">to secure the licenses for </w:t>
        </w:r>
      </w:ins>
      <w:ins w:id="183" w:author="Aryan Bataan" w:date="2024-05-18T13:04:00Z">
        <w:r>
          <w:t>the film formats and films they support.</w:t>
        </w:r>
      </w:ins>
    </w:p>
    <w:p w14:paraId="1093B070" w14:textId="4C8F90C7" w:rsidR="009E467A" w:rsidRDefault="009E467A" w:rsidP="00385467">
      <w:pPr>
        <w:pStyle w:val="ListParagraph"/>
        <w:numPr>
          <w:ilvl w:val="0"/>
          <w:numId w:val="21"/>
        </w:numPr>
        <w:spacing w:line="240" w:lineRule="auto"/>
        <w:rPr>
          <w:ins w:id="184" w:author="Aryan Bataan" w:date="2024-05-18T13:06:00Z"/>
        </w:rPr>
      </w:pPr>
      <w:ins w:id="185" w:author="Aryan Bataan" w:date="2024-05-18T13:04:00Z">
        <w:r>
          <w:t xml:space="preserve">Assemble a development team </w:t>
        </w:r>
      </w:ins>
      <w:ins w:id="186" w:author="Aryan Bataan" w:date="2024-05-18T13:06:00Z">
        <w:r w:rsidR="00CD211E">
          <w:t>of software developers with virtual reality, software development, and audio engineering expertise</w:t>
        </w:r>
      </w:ins>
      <w:ins w:id="187" w:author="Aryan Bataan" w:date="2024-05-18T13:05:00Z">
        <w:r>
          <w:t>.</w:t>
        </w:r>
      </w:ins>
    </w:p>
    <w:p w14:paraId="4B637D2D" w14:textId="3261C14D" w:rsidR="00CD211E" w:rsidRDefault="00CD211E" w:rsidP="00385467">
      <w:pPr>
        <w:pStyle w:val="ListParagraph"/>
        <w:numPr>
          <w:ilvl w:val="0"/>
          <w:numId w:val="21"/>
        </w:numPr>
        <w:spacing w:line="240" w:lineRule="auto"/>
        <w:rPr>
          <w:ins w:id="188" w:author="Aryan Bataan" w:date="2024-05-18T13:12:00Z"/>
        </w:rPr>
      </w:pPr>
      <w:ins w:id="189" w:author="Aryan Bataan" w:date="2024-05-18T13:06:00Z">
        <w:r>
          <w:lastRenderedPageBreak/>
          <w:t>Design a user</w:t>
        </w:r>
      </w:ins>
      <w:ins w:id="190" w:author="Aryan Bataan" w:date="2024-05-18T13:07:00Z">
        <w:r>
          <w:t xml:space="preserve"> </w:t>
        </w:r>
      </w:ins>
      <w:ins w:id="191" w:author="Aryan Bataan" w:date="2024-05-18T13:06:00Z">
        <w:r>
          <w:t xml:space="preserve">interface that </w:t>
        </w:r>
      </w:ins>
      <w:ins w:id="192" w:author="Aryan Bataan" w:date="2024-05-18T13:07:00Z">
        <w:r>
          <w:t xml:space="preserve">is </w:t>
        </w:r>
      </w:ins>
      <w:ins w:id="193" w:author="Aryan Bataan" w:date="2024-05-18T13:08:00Z">
        <w:r>
          <w:t>intuitive and</w:t>
        </w:r>
      </w:ins>
      <w:ins w:id="194" w:author="Aryan Bataan" w:date="2024-05-18T13:07:00Z">
        <w:r>
          <w:t xml:space="preserve"> visually appealing to the user </w:t>
        </w:r>
      </w:ins>
      <w:ins w:id="195" w:author="Aryan Bataan" w:date="2024-05-18T13:08:00Z">
        <w:r>
          <w:t>that truly takes advantage of the capabilities of the Apple Vision Pro headset.</w:t>
        </w:r>
      </w:ins>
      <w:ins w:id="196" w:author="Aryan Bataan" w:date="2024-05-18T13:09:00Z">
        <w:r>
          <w:t xml:space="preserve"> Also, user testing and feedback will b</w:t>
        </w:r>
      </w:ins>
      <w:ins w:id="197" w:author="Aryan Bataan" w:date="2024-05-18T13:10:00Z">
        <w:r w:rsidR="00830403">
          <w:t xml:space="preserve">e asked of the user to </w:t>
        </w:r>
      </w:ins>
      <w:ins w:id="198" w:author="Aryan Bataan" w:date="2024-05-18T13:11:00Z">
        <w:r w:rsidR="00830403">
          <w:t>assure them that their concerns are being he</w:t>
        </w:r>
      </w:ins>
      <w:ins w:id="199" w:author="Aryan Bataan" w:date="2024-05-18T13:12:00Z">
        <w:r w:rsidR="00830403">
          <w:t>ard and responded to.</w:t>
        </w:r>
      </w:ins>
    </w:p>
    <w:p w14:paraId="4A59BF22" w14:textId="7FD6313B" w:rsidR="00830403" w:rsidRPr="00420EFF" w:rsidRDefault="00830403">
      <w:pPr>
        <w:pStyle w:val="ListParagraph"/>
        <w:numPr>
          <w:ilvl w:val="0"/>
          <w:numId w:val="21"/>
        </w:numPr>
        <w:spacing w:line="240" w:lineRule="auto"/>
        <w:rPr>
          <w:ins w:id="200" w:author="Aryan Bataan" w:date="2024-05-18T12:50:00Z"/>
        </w:rPr>
        <w:pPrChange w:id="201" w:author="Aryan Bataan" w:date="2024-05-18T12:51:00Z">
          <w:pPr>
            <w:spacing w:line="240" w:lineRule="auto"/>
          </w:pPr>
        </w:pPrChange>
      </w:pPr>
      <w:ins w:id="202" w:author="Aryan Bataan" w:date="2024-05-18T13:12:00Z">
        <w:r>
          <w:t>The rollout and launch for Yesteryear will be integral to both its critical and commercial prospects.</w:t>
        </w:r>
      </w:ins>
      <w:ins w:id="203" w:author="Aryan Bataan" w:date="2024-05-18T13:13:00Z">
        <w:r>
          <w:t xml:space="preserve"> An early beta launch will be beneficial in giving the users a taste of what’s to come</w:t>
        </w:r>
      </w:ins>
      <w:ins w:id="204" w:author="Aryan Bataan" w:date="2024-05-18T13:14:00Z">
        <w:r w:rsidR="00DB7C94">
          <w:t>,</w:t>
        </w:r>
        <w:r>
          <w:t xml:space="preserve"> followed by a high-impact marketing campaign.</w:t>
        </w:r>
      </w:ins>
    </w:p>
    <w:p w14:paraId="4BA68E67" w14:textId="19DE059D" w:rsidR="00385467" w:rsidDel="00385467" w:rsidRDefault="00385467" w:rsidP="00385467">
      <w:pPr>
        <w:spacing w:line="240" w:lineRule="auto"/>
        <w:rPr>
          <w:del w:id="205" w:author="Aryan Bataan" w:date="2024-05-18T12:55:00Z"/>
        </w:rPr>
      </w:pPr>
    </w:p>
    <w:p w14:paraId="11B7077E" w14:textId="77777777" w:rsidR="00EF1F06" w:rsidDel="00385467" w:rsidRDefault="00EF1F06" w:rsidP="00967567">
      <w:pPr>
        <w:spacing w:line="240" w:lineRule="auto"/>
        <w:rPr>
          <w:del w:id="206" w:author="Aryan Bataan" w:date="2024-05-18T12:55:00Z"/>
        </w:rPr>
      </w:pPr>
    </w:p>
    <w:p w14:paraId="6722ADB4" w14:textId="77777777" w:rsidR="00EF1F06" w:rsidDel="00DB7C94" w:rsidRDefault="00EF1F06" w:rsidP="00967567">
      <w:pPr>
        <w:spacing w:line="240" w:lineRule="auto"/>
        <w:rPr>
          <w:del w:id="207" w:author="Aryan Bataan" w:date="2024-05-18T13:14:00Z"/>
        </w:rPr>
      </w:pPr>
    </w:p>
    <w:p w14:paraId="35CD8846" w14:textId="5859A9A7" w:rsidR="003212BC" w:rsidRPr="002500FE" w:rsidRDefault="003212BC" w:rsidP="00967567">
      <w:pPr>
        <w:spacing w:line="240" w:lineRule="auto"/>
      </w:pPr>
      <w:r w:rsidRPr="002500FE">
        <w:t>Document Overview:</w:t>
      </w:r>
    </w:p>
    <w:p w14:paraId="0A0B4DEA" w14:textId="6106E08A" w:rsidR="003212BC" w:rsidDel="008F02DC" w:rsidRDefault="003212BC" w:rsidP="00967567">
      <w:pPr>
        <w:spacing w:line="240" w:lineRule="auto"/>
        <w:rPr>
          <w:del w:id="208" w:author="Aryan Bataan" w:date="2024-05-21T22:31:00Z"/>
        </w:rPr>
      </w:pPr>
      <w:r>
        <w:t xml:space="preserve">The remaining sections of the system proposal include the system </w:t>
      </w:r>
      <w:r w:rsidR="00312FA4">
        <w:t>initiation, feasibility assessment,</w:t>
      </w:r>
      <w:ins w:id="209" w:author="Aryan Bataan" w:date="2024-05-18T13:15:00Z">
        <w:r w:rsidR="00DB7C94">
          <w:t xml:space="preserve"> </w:t>
        </w:r>
      </w:ins>
      <w:del w:id="210" w:author="Aryan Bataan" w:date="2024-05-18T13:15:00Z">
        <w:r w:rsidR="00312FA4" w:rsidDel="00DB7C94">
          <w:delText xml:space="preserve"> and </w:delText>
        </w:r>
      </w:del>
      <w:r w:rsidR="00312FA4">
        <w:t>requirements definition</w:t>
      </w:r>
      <w:ins w:id="211" w:author="Aryan Bataan" w:date="2024-05-18T13:15:00Z">
        <w:r w:rsidR="00DB7C94">
          <w:t xml:space="preserve">, </w:t>
        </w:r>
      </w:ins>
      <w:ins w:id="212" w:author="Aryan Bataan" w:date="2024-05-18T13:16:00Z">
        <w:r w:rsidR="00DB7C94">
          <w:t>requirements m</w:t>
        </w:r>
      </w:ins>
      <w:ins w:id="213" w:author="Aryan Bataan" w:date="2024-05-18T13:17:00Z">
        <w:r w:rsidR="00DB7C94">
          <w:t>odel, system evolution, and conclusions/recommendations</w:t>
        </w:r>
      </w:ins>
      <w:ins w:id="214" w:author="Aryan Bataan" w:date="2024-05-18T13:16:00Z">
        <w:r w:rsidR="00DB7C94">
          <w:t>.</w:t>
        </w:r>
      </w:ins>
      <w:del w:id="215" w:author="Aryan Bataan" w:date="2024-05-18T13:15:00Z">
        <w:r w:rsidDel="00DB7C94">
          <w:delText>.</w:delText>
        </w:r>
      </w:del>
      <w:r>
        <w:t xml:space="preserve"> The system ini</w:t>
      </w:r>
      <w:r w:rsidR="00C2791C">
        <w:t>tiation is</w:t>
      </w:r>
      <w:r w:rsidR="00312FA4">
        <w:t xml:space="preserve"> the beginning of the process, the feasibility assessment is the articulate analysis of the </w:t>
      </w:r>
      <w:r w:rsidR="00892045">
        <w:t>project's</w:t>
      </w:r>
      <w:r w:rsidR="00312FA4">
        <w:t xml:space="preserve"> feasibility, </w:t>
      </w:r>
      <w:del w:id="216" w:author="Aryan Bataan" w:date="2024-05-18T13:16:00Z">
        <w:r w:rsidR="00312FA4" w:rsidDel="00DB7C94">
          <w:delText xml:space="preserve">and </w:delText>
        </w:r>
      </w:del>
      <w:r w:rsidR="00312FA4">
        <w:t>the requirements definition centers around the functional and non-functional requirements of the software application</w:t>
      </w:r>
      <w:ins w:id="217" w:author="Aryan Bataan" w:date="2024-05-18T13:16:00Z">
        <w:r w:rsidR="00DB7C94">
          <w:t xml:space="preserve">, the requirements model </w:t>
        </w:r>
      </w:ins>
      <w:ins w:id="218" w:author="Aryan Bataan" w:date="2024-05-18T13:18:00Z">
        <w:r w:rsidR="00DB7C94">
          <w:t>makes use of use-case diagrams and use</w:t>
        </w:r>
      </w:ins>
      <w:ins w:id="219" w:author="Aryan Bataan" w:date="2024-05-18T13:19:00Z">
        <w:r w:rsidR="00DB7C94">
          <w:t>-case descrip</w:t>
        </w:r>
      </w:ins>
      <w:ins w:id="220" w:author="Aryan Bataan" w:date="2024-05-18T13:20:00Z">
        <w:r w:rsidR="00DB7C94">
          <w:t>tions to highlight some of the specific features, system evo</w:t>
        </w:r>
      </w:ins>
      <w:ins w:id="221" w:author="Aryan Bataan" w:date="2024-05-18T13:21:00Z">
        <w:r w:rsidR="00DB7C94">
          <w:t>lution takes into consideration what the future holds for Yesteryear and any upgrades in mind later down the road, a</w:t>
        </w:r>
      </w:ins>
      <w:ins w:id="222" w:author="Aryan Bataan" w:date="2024-05-18T13:23:00Z">
        <w:r w:rsidR="00DB7C94">
          <w:t xml:space="preserve">nd </w:t>
        </w:r>
      </w:ins>
      <w:ins w:id="223" w:author="Aryan Bataan" w:date="2024-05-18T13:21:00Z">
        <w:r w:rsidR="00DB7C94">
          <w:t>conclusions/recommendation</w:t>
        </w:r>
      </w:ins>
      <w:ins w:id="224" w:author="Aryan Bataan" w:date="2024-05-18T13:23:00Z">
        <w:r w:rsidR="00DB7C94">
          <w:t xml:space="preserve">s will </w:t>
        </w:r>
      </w:ins>
      <w:ins w:id="225" w:author="Aryan Bataan" w:date="2024-05-18T13:24:00Z">
        <w:r w:rsidR="00DB7C94">
          <w:t>list any final takeaways from the sections mentioned above or recommendations inspired by them.</w:t>
        </w:r>
      </w:ins>
      <w:del w:id="226" w:author="Aryan Bataan" w:date="2024-05-18T13:16:00Z">
        <w:r w:rsidR="00312FA4" w:rsidDel="00DB7C94">
          <w:delText>.</w:delText>
        </w:r>
      </w:del>
    </w:p>
    <w:p w14:paraId="567485A7" w14:textId="77777777" w:rsidR="008F02DC" w:rsidRDefault="008F02DC">
      <w:pPr>
        <w:spacing w:line="240" w:lineRule="auto"/>
        <w:rPr>
          <w:ins w:id="227" w:author="Aryan Bataan" w:date="2024-05-21T22:31:00Z"/>
        </w:rPr>
        <w:pPrChange w:id="228" w:author="Aryan Bataan" w:date="2024-05-21T22:31:00Z">
          <w:pPr>
            <w:pStyle w:val="Heading2"/>
          </w:pPr>
        </w:pPrChange>
      </w:pPr>
      <w:bookmarkStart w:id="229" w:name="_Toc167221728"/>
    </w:p>
    <w:p w14:paraId="6155A563" w14:textId="7CD3BFC3" w:rsidR="00235F2A" w:rsidRPr="002500FE" w:rsidRDefault="00312FA4" w:rsidP="00967567">
      <w:pPr>
        <w:pStyle w:val="Heading2"/>
        <w:rPr>
          <w:u w:val="single"/>
        </w:rPr>
      </w:pPr>
      <w:r>
        <w:rPr>
          <w:u w:val="single"/>
        </w:rPr>
        <w:t>2</w:t>
      </w:r>
      <w:r w:rsidRPr="00D203F0">
        <w:rPr>
          <w:u w:val="single"/>
        </w:rPr>
        <w:t xml:space="preserve">.0: </w:t>
      </w:r>
      <w:r>
        <w:rPr>
          <w:u w:val="single"/>
        </w:rPr>
        <w:t>System Initiation</w:t>
      </w:r>
      <w:bookmarkEnd w:id="229"/>
    </w:p>
    <w:p w14:paraId="05475E02" w14:textId="4A118071" w:rsidR="00312FA4" w:rsidRPr="002500FE" w:rsidRDefault="00312FA4" w:rsidP="00967567">
      <w:pPr>
        <w:spacing w:line="240" w:lineRule="auto"/>
        <w:rPr>
          <w:u w:val="single"/>
        </w:rPr>
      </w:pPr>
      <w:r w:rsidRPr="002500FE">
        <w:rPr>
          <w:u w:val="single"/>
        </w:rPr>
        <w:t>Project Initiation Requestion (PIR)</w:t>
      </w:r>
    </w:p>
    <w:p w14:paraId="72320884" w14:textId="3B61DF63" w:rsidR="00312FA4" w:rsidRDefault="00312FA4" w:rsidP="00967567">
      <w:pPr>
        <w:spacing w:line="240" w:lineRule="auto"/>
      </w:pPr>
      <w:r>
        <w:t>A copy of the original Project Initiation Request (PIR).</w:t>
      </w:r>
    </w:p>
    <w:bookmarkStart w:id="230" w:name="_MON_1776239784"/>
    <w:bookmarkEnd w:id="230"/>
    <w:p w14:paraId="2E2E3D92" w14:textId="2C915776" w:rsidR="002500FE" w:rsidRDefault="00883ACB" w:rsidP="00967567">
      <w:pPr>
        <w:spacing w:line="240" w:lineRule="auto"/>
      </w:pPr>
      <w:r>
        <w:rPr>
          <w:noProof/>
        </w:rPr>
        <w:object w:dxaOrig="760" w:dyaOrig="480" w14:anchorId="40E55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7pt;height:52.1pt;mso-width-percent:0;mso-height-percent:0;mso-width-percent:0;mso-height-percent:0" o:ole="">
            <v:imagedata r:id="rId9" o:title=""/>
          </v:shape>
          <o:OLEObject Type="Embed" ProgID="Word.Document.12" ShapeID="_x0000_i1025" DrawAspect="Icon" ObjectID="_1779087045" r:id="rId10">
            <o:FieldCodes>\s</o:FieldCodes>
          </o:OLEObject>
        </w:object>
      </w:r>
    </w:p>
    <w:p w14:paraId="57C1E19D" w14:textId="1DC24F83" w:rsidR="002500FE" w:rsidRPr="00A3125A" w:rsidRDefault="002500FE" w:rsidP="00967567">
      <w:pPr>
        <w:pStyle w:val="Heading2"/>
        <w:rPr>
          <w:u w:val="single"/>
        </w:rPr>
      </w:pPr>
      <w:bookmarkStart w:id="231" w:name="_Toc167221729"/>
      <w:r>
        <w:rPr>
          <w:u w:val="single"/>
        </w:rPr>
        <w:t>3.0: Feasibility Assessment</w:t>
      </w:r>
      <w:bookmarkEnd w:id="231"/>
    </w:p>
    <w:p w14:paraId="20ADD1E0" w14:textId="170E4C50" w:rsidR="002500FE" w:rsidRPr="002500FE" w:rsidRDefault="002500FE" w:rsidP="00967567">
      <w:pPr>
        <w:pStyle w:val="Heading2"/>
        <w:rPr>
          <w:b w:val="0"/>
          <w:bCs/>
          <w:u w:val="single"/>
        </w:rPr>
      </w:pPr>
      <w:bookmarkStart w:id="232" w:name="_Toc167221730"/>
      <w:r w:rsidRPr="002500FE">
        <w:rPr>
          <w:b w:val="0"/>
          <w:bCs/>
          <w:u w:val="single"/>
        </w:rPr>
        <w:t>Introduction</w:t>
      </w:r>
      <w:bookmarkEnd w:id="232"/>
    </w:p>
    <w:p w14:paraId="3154AD9A" w14:textId="2A30CC32" w:rsidR="002500FE" w:rsidRDefault="00A3125A" w:rsidP="00967567">
      <w:pPr>
        <w:spacing w:line="240" w:lineRule="auto"/>
      </w:pPr>
      <w:r>
        <w:t>The upcoming analysis will expand on the possible feasibility for Yesteryear. The rating scale is based on a verbal scale relying on the degree of risk: very low</w:t>
      </w:r>
      <w:r w:rsidR="006C5DA7">
        <w:t xml:space="preserve"> risk (low risk), medium, and high risk (very high </w:t>
      </w:r>
      <w:r>
        <w:t xml:space="preserve">risk). Another rating scale would be </w:t>
      </w:r>
      <w:r w:rsidR="006C5DA7">
        <w:t>based on perceived feasibility: very risky, risky, feasible, and excellent.</w:t>
      </w:r>
    </w:p>
    <w:p w14:paraId="73790B98" w14:textId="05BEB14C" w:rsidR="006C5DA7" w:rsidRPr="006C5DA7" w:rsidRDefault="006C5DA7" w:rsidP="00967567">
      <w:pPr>
        <w:pStyle w:val="Heading2"/>
        <w:rPr>
          <w:b w:val="0"/>
          <w:bCs/>
          <w:u w:val="single"/>
        </w:rPr>
      </w:pPr>
      <w:bookmarkStart w:id="233" w:name="_Toc167221731"/>
      <w:r>
        <w:rPr>
          <w:b w:val="0"/>
          <w:bCs/>
          <w:u w:val="single"/>
        </w:rPr>
        <w:t>Feasibility Analysis</w:t>
      </w:r>
      <w:bookmarkEnd w:id="233"/>
    </w:p>
    <w:p w14:paraId="1F9C1337" w14:textId="3E9F40E0" w:rsidR="006C5DA7" w:rsidRPr="00207CEA" w:rsidRDefault="006C5DA7" w:rsidP="00967567">
      <w:pPr>
        <w:spacing w:line="240" w:lineRule="auto"/>
      </w:pPr>
      <w:r w:rsidRPr="00A865C3">
        <w:rPr>
          <w:b/>
          <w:bCs/>
        </w:rPr>
        <w:t>Technical Feasibility</w:t>
      </w:r>
      <w:r w:rsidRPr="00207CEA">
        <w:t>:</w:t>
      </w:r>
    </w:p>
    <w:p w14:paraId="5906B237" w14:textId="5F01DC1D" w:rsidR="006C5DA7" w:rsidRDefault="006C5DA7" w:rsidP="00967567">
      <w:pPr>
        <w:spacing w:line="240" w:lineRule="auto"/>
      </w:pPr>
      <w:r>
        <w:lastRenderedPageBreak/>
        <w:t xml:space="preserve">The technical feasibility of Yesteryear is </w:t>
      </w:r>
      <w:r w:rsidRPr="00C13BE0">
        <w:rPr>
          <w:b/>
          <w:bCs/>
        </w:rPr>
        <w:t>feasible</w:t>
      </w:r>
      <w:r>
        <w:t>.</w:t>
      </w:r>
    </w:p>
    <w:p w14:paraId="4CEF4FC4" w14:textId="72D0D074" w:rsidR="006C5DA7" w:rsidRDefault="006C5DA7" w:rsidP="00967567">
      <w:pPr>
        <w:spacing w:line="240" w:lineRule="auto"/>
      </w:pPr>
      <w:r>
        <w:t xml:space="preserve">User familiarity: </w:t>
      </w:r>
      <w:r w:rsidR="007836E5">
        <w:t xml:space="preserve">The popularity of augmented reality/virtual reality headsets has </w:t>
      </w:r>
      <w:r w:rsidR="00460091">
        <w:t>undoubted</w:t>
      </w:r>
      <w:r w:rsidR="007836E5">
        <w:t>ly increased the awareness of the depths t</w:t>
      </w:r>
      <w:r w:rsidR="00A470B8">
        <w:t xml:space="preserve">hat software applications can plow within that sandbox. Therefore, it is safe to say that users will not find the interface and infrastructure </w:t>
      </w:r>
      <w:r w:rsidR="00460091">
        <w:t>challenging</w:t>
      </w:r>
      <w:r w:rsidR="00250C08">
        <w:t xml:space="preserve"> to work with. </w:t>
      </w:r>
      <w:r w:rsidR="00460091">
        <w:t>With that said,</w:t>
      </w:r>
      <w:r w:rsidR="00250C08">
        <w:t xml:space="preserve"> a basic tutoria</w:t>
      </w:r>
      <w:r w:rsidR="00460091">
        <w:t>l would still be offered to users if they wish to refamiliarize themselves with the interface</w:t>
      </w:r>
      <w:r w:rsidR="00C85F52">
        <w:t xml:space="preserve">. This area is </w:t>
      </w:r>
      <w:r w:rsidR="00C85F52" w:rsidRPr="00C85F52">
        <w:rPr>
          <w:b/>
          <w:bCs/>
        </w:rPr>
        <w:t>feasible</w:t>
      </w:r>
      <w:r w:rsidR="00C85F52">
        <w:t>.</w:t>
      </w:r>
    </w:p>
    <w:p w14:paraId="03511863" w14:textId="4D698B65" w:rsidR="00460091" w:rsidRDefault="00460091" w:rsidP="00967567">
      <w:pPr>
        <w:spacing w:line="240" w:lineRule="auto"/>
      </w:pPr>
      <w:r>
        <w:t xml:space="preserve">Content Integration: The integration of films and other content, such as TV shows, would have to be executed </w:t>
      </w:r>
      <w:r w:rsidR="00C85F52">
        <w:t>to optimize</w:t>
      </w:r>
      <w:r>
        <w:t xml:space="preserve"> playback performance and quality. </w:t>
      </w:r>
      <w:r w:rsidR="00C85F52">
        <w:t>Specifically, streaming content over the internet, caching content locally</w:t>
      </w:r>
      <w:del w:id="234" w:author="Aryan Bataan" w:date="2024-05-20T19:54:00Z">
        <w:r w:rsidR="00C85F52" w:rsidDel="00C73805">
          <w:delText>,</w:delText>
        </w:r>
      </w:del>
      <w:r w:rsidR="00C85F52">
        <w:t xml:space="preserve"> or utilizing methods of compressing file sizes. Feasibility is </w:t>
      </w:r>
      <w:r w:rsidR="00C85F52" w:rsidRPr="00C85F52">
        <w:rPr>
          <w:b/>
          <w:bCs/>
        </w:rPr>
        <w:t>ideal</w:t>
      </w:r>
      <w:r w:rsidR="00C85F52">
        <w:t xml:space="preserve"> in this area.</w:t>
      </w:r>
    </w:p>
    <w:p w14:paraId="1C7A3D61" w14:textId="56565E6C" w:rsidR="00C85F52" w:rsidRDefault="00C85F52" w:rsidP="00967567">
      <w:pPr>
        <w:spacing w:line="240" w:lineRule="auto"/>
      </w:pPr>
      <w:r>
        <w:t xml:space="preserve">Updates and Maintenance: The constant evolution of the application demands that extra care be catered towards modular </w:t>
      </w:r>
      <w:r w:rsidRPr="00C85F52">
        <w:t>architecture, version control, and automated testing to facilitate ongoing development and support.</w:t>
      </w:r>
      <w:r w:rsidR="00B52D86">
        <w:t xml:space="preserve"> </w:t>
      </w:r>
      <w:r w:rsidR="00726DB5">
        <w:t>T</w:t>
      </w:r>
      <w:r w:rsidR="00F67C7B">
        <w:t>o fully envision this possibility, the software application must be designed with sc</w:t>
      </w:r>
      <w:r w:rsidR="00F67C7B" w:rsidRPr="00F67C7B">
        <w:t>alability and maintainability in mind to support future updates, patches, and maintenanc</w:t>
      </w:r>
      <w:r w:rsidR="00F67C7B">
        <w:t>e.</w:t>
      </w:r>
      <w:r w:rsidR="000D73AA">
        <w:t xml:space="preserve"> This area is </w:t>
      </w:r>
      <w:r w:rsidR="000D73AA" w:rsidRPr="000D73AA">
        <w:rPr>
          <w:b/>
          <w:bCs/>
        </w:rPr>
        <w:t>feasible</w:t>
      </w:r>
      <w:r w:rsidR="000D73AA">
        <w:t>.</w:t>
      </w:r>
    </w:p>
    <w:p w14:paraId="529B3B6A" w14:textId="30E92231" w:rsidR="00312FA4" w:rsidRDefault="00F67C7B" w:rsidP="00967567">
      <w:pPr>
        <w:spacing w:line="240" w:lineRule="auto"/>
      </w:pPr>
      <w:r>
        <w:t>Project S</w:t>
      </w:r>
      <w:r w:rsidR="000D73AA">
        <w:t xml:space="preserve">ize: The </w:t>
      </w:r>
      <w:r w:rsidR="00060337">
        <w:t>harmony shared between each</w:t>
      </w:r>
      <w:r w:rsidR="000D73AA">
        <w:t xml:space="preserve"> of the multiple moving parts of this application must</w:t>
      </w:r>
      <w:r w:rsidR="00060337">
        <w:t xml:space="preserve"> coincide in a way that allows each part to play </w:t>
      </w:r>
      <w:r w:rsidR="00726DB5">
        <w:t>its roles to the best of its</w:t>
      </w:r>
      <w:r w:rsidR="000C33CB">
        <w:t xml:space="preserve"> capab</w:t>
      </w:r>
      <w:r w:rsidR="00C23E40">
        <w:t xml:space="preserve">ility. </w:t>
      </w:r>
      <w:r w:rsidR="00207CEA">
        <w:t xml:space="preserve">The feasibility of this area is </w:t>
      </w:r>
      <w:r w:rsidR="00207CEA" w:rsidRPr="00207CEA">
        <w:rPr>
          <w:b/>
          <w:bCs/>
        </w:rPr>
        <w:t>risky</w:t>
      </w:r>
      <w:r w:rsidR="00207CEA">
        <w:t>.</w:t>
      </w:r>
    </w:p>
    <w:p w14:paraId="129C0C0D" w14:textId="2A688D0E" w:rsidR="00207CEA" w:rsidRPr="00A865C3" w:rsidRDefault="00207CEA" w:rsidP="00967567">
      <w:pPr>
        <w:spacing w:line="240" w:lineRule="auto"/>
        <w:rPr>
          <w:b/>
          <w:bCs/>
        </w:rPr>
      </w:pPr>
      <w:r w:rsidRPr="00A865C3">
        <w:rPr>
          <w:b/>
          <w:bCs/>
        </w:rPr>
        <w:t>Resource Feasibility:</w:t>
      </w:r>
    </w:p>
    <w:p w14:paraId="2FCB0B3D" w14:textId="0DD1568E" w:rsidR="006A10A5" w:rsidRDefault="00207CEA" w:rsidP="00967567">
      <w:pPr>
        <w:spacing w:line="240" w:lineRule="auto"/>
      </w:pPr>
      <w:r>
        <w:t xml:space="preserve">Technological Infrastructure: </w:t>
      </w:r>
      <w:r w:rsidR="00726DB5">
        <w:t xml:space="preserve">The playing field of software applications created for augmented reality/virtual reality headsets is a towering asset to assess whether </w:t>
      </w:r>
      <w:r w:rsidR="00726DB5" w:rsidRPr="00726DB5">
        <w:t>the necessary technolog</w:t>
      </w:r>
      <w:r w:rsidR="00726DB5">
        <w:t xml:space="preserve">ical </w:t>
      </w:r>
      <w:r w:rsidR="00726DB5" w:rsidRPr="00726DB5">
        <w:t xml:space="preserve">infrastructure, such as development tools, hardware devices, software platforms, and cloud services, is available or can be acquired to support the development and deployment of </w:t>
      </w:r>
      <w:r w:rsidR="00726DB5">
        <w:t xml:space="preserve">Yesteryear. In particular, </w:t>
      </w:r>
      <w:r w:rsidR="00197A6A">
        <w:t xml:space="preserve">the simplicity of the layout displayed in QuickTime Player is an inspiration in putting forth the necessary tools for the user to utilize at their </w:t>
      </w:r>
      <w:r w:rsidR="00705B50">
        <w:t>convenience.</w:t>
      </w:r>
      <w:r w:rsidR="006A10A5">
        <w:t xml:space="preserve"> With this </w:t>
      </w:r>
      <w:r w:rsidR="00D3359D">
        <w:t xml:space="preserve">frame of </w:t>
      </w:r>
      <w:r w:rsidR="006A10A5">
        <w:t xml:space="preserve">reference, the feasibility of Yesteryear becomes more </w:t>
      </w:r>
      <w:r w:rsidR="006A10A5" w:rsidRPr="006A10A5">
        <w:rPr>
          <w:b/>
          <w:bCs/>
        </w:rPr>
        <w:t>ideal</w:t>
      </w:r>
      <w:r w:rsidR="006A10A5">
        <w:t xml:space="preserve"> and at a </w:t>
      </w:r>
      <w:r w:rsidR="006A10A5" w:rsidRPr="006A10A5">
        <w:rPr>
          <w:b/>
          <w:bCs/>
        </w:rPr>
        <w:t>very low risk</w:t>
      </w:r>
      <w:r w:rsidR="006A10A5">
        <w:t>.</w:t>
      </w:r>
    </w:p>
    <w:p w14:paraId="5D39AADD" w14:textId="0C9EF31A" w:rsidR="006A10A5" w:rsidRPr="00A865C3" w:rsidRDefault="006A10A5" w:rsidP="00967567">
      <w:pPr>
        <w:spacing w:line="240" w:lineRule="auto"/>
        <w:rPr>
          <w:b/>
          <w:bCs/>
        </w:rPr>
      </w:pPr>
      <w:r w:rsidRPr="00A865C3">
        <w:rPr>
          <w:b/>
          <w:bCs/>
        </w:rPr>
        <w:t>Schedule Feasibility:</w:t>
      </w:r>
    </w:p>
    <w:p w14:paraId="3FDA8656" w14:textId="194F31DA" w:rsidR="00EF1F06" w:rsidRDefault="006A10A5" w:rsidP="00967567">
      <w:pPr>
        <w:spacing w:line="240" w:lineRule="auto"/>
      </w:pPr>
      <w:r>
        <w:t xml:space="preserve">An entire year should be set aside for Yesteryear to be built due to the commitments </w:t>
      </w:r>
      <w:r w:rsidR="00171163">
        <w:t xml:space="preserve">needed to examine the ebbs and flows of the entertainment industry, specifically the process of attaining licenses for films and other forms of related visual media. Being able to acquire these licenses is detrimental to the success of Yesteryear because they steer the team away from facing legal charges and </w:t>
      </w:r>
      <w:r w:rsidR="00C13BE0">
        <w:t xml:space="preserve">unexpected delays in the </w:t>
      </w:r>
      <w:r w:rsidR="00892045">
        <w:t>project's</w:t>
      </w:r>
      <w:r w:rsidR="00C13BE0">
        <w:t xml:space="preserve"> timeline. To </w:t>
      </w:r>
      <w:r w:rsidR="00C13BE0">
        <w:lastRenderedPageBreak/>
        <w:t>address such a risk, more than sufficient financial resources must be available to secure the licenses. Although the licenses may cost a pretty penny, the</w:t>
      </w:r>
      <w:ins w:id="235" w:author="Aryan Bataan" w:date="2024-05-20T21:35:00Z">
        <w:r w:rsidR="00E74EB3">
          <w:t>ir</w:t>
        </w:r>
      </w:ins>
      <w:r w:rsidR="00C13BE0">
        <w:t xml:space="preserve"> benefits </w:t>
      </w:r>
      <w:del w:id="236" w:author="Aryan Bataan" w:date="2024-05-20T21:35:00Z">
        <w:r w:rsidR="00C13BE0" w:rsidDel="00E74EB3">
          <w:delText xml:space="preserve">of them are </w:delText>
        </w:r>
      </w:del>
      <w:r w:rsidR="00C13BE0">
        <w:t>directly impact</w:t>
      </w:r>
      <w:del w:id="237" w:author="Aryan Bataan" w:date="2024-05-20T21:35:00Z">
        <w:r w:rsidR="00C13BE0" w:rsidDel="00E74EB3">
          <w:delText>ed</w:delText>
        </w:r>
      </w:del>
      <w:r w:rsidR="00C13BE0">
        <w:t xml:space="preserve"> </w:t>
      </w:r>
      <w:del w:id="238" w:author="Aryan Bataan" w:date="2024-05-20T21:35:00Z">
        <w:r w:rsidR="00C13BE0" w:rsidDel="00E74EB3">
          <w:delText xml:space="preserve">on </w:delText>
        </w:r>
      </w:del>
      <w:r w:rsidR="00C13BE0">
        <w:t>the application by warranting its credibility and rightfulness of the application.</w:t>
      </w:r>
      <w:r w:rsidR="00D3359D">
        <w:t xml:space="preserve"> With enough licenses, users can enjoy a more comprehensive array of films than a narrow selection of films they might not have an affinity for. </w:t>
      </w:r>
      <w:r w:rsidR="00C13BE0">
        <w:t xml:space="preserve">By settling on a set budget for the licensing fees, the project can move forward without hesitation, resulting in an </w:t>
      </w:r>
      <w:r w:rsidR="00C13BE0" w:rsidRPr="00C13BE0">
        <w:rPr>
          <w:b/>
          <w:bCs/>
        </w:rPr>
        <w:t>ideal</w:t>
      </w:r>
      <w:r w:rsidR="00C13BE0">
        <w:t xml:space="preserve"> position for the feasibility rate.</w:t>
      </w:r>
    </w:p>
    <w:p w14:paraId="6AEFDBA7" w14:textId="61C038C8" w:rsidR="00C13BE0" w:rsidRPr="00A865C3" w:rsidRDefault="00C13BE0" w:rsidP="00967567">
      <w:pPr>
        <w:spacing w:line="240" w:lineRule="auto"/>
        <w:rPr>
          <w:b/>
          <w:bCs/>
        </w:rPr>
      </w:pPr>
      <w:r w:rsidRPr="00A865C3">
        <w:rPr>
          <w:b/>
          <w:bCs/>
        </w:rPr>
        <w:t>Organizational Feasibility:</w:t>
      </w:r>
    </w:p>
    <w:p w14:paraId="056D8C02" w14:textId="6FF4675E" w:rsidR="00FE0305" w:rsidRDefault="00D3359D" w:rsidP="00967567">
      <w:pPr>
        <w:spacing w:line="240" w:lineRule="auto"/>
      </w:pPr>
      <w:r w:rsidRPr="00D3359D">
        <w:t>Yesteryear</w:t>
      </w:r>
      <w:r>
        <w:t xml:space="preserve"> strives to clear the way for users </w:t>
      </w:r>
      <w:r w:rsidR="0099555D">
        <w:t xml:space="preserve">to experience a fresh method of watching films </w:t>
      </w:r>
      <w:r w:rsidR="0015410F">
        <w:t>instead of</w:t>
      </w:r>
      <w:r w:rsidR="0099555D">
        <w:t xml:space="preserve"> the conventional methods available elsewhere. In addition, the marketing of Yesteryear is what will ultimately assist it</w:t>
      </w:r>
      <w:r w:rsidR="00CC0390">
        <w:t>s p</w:t>
      </w:r>
      <w:r w:rsidR="00CB0703">
        <w:t xml:space="preserve">rospects in reaching the masses and convincing them of </w:t>
      </w:r>
      <w:r w:rsidR="00892045">
        <w:t>Yesteryear's</w:t>
      </w:r>
      <w:r w:rsidR="00CB0703">
        <w:t xml:space="preserve"> capabilities </w:t>
      </w:r>
      <w:r w:rsidR="0015410F">
        <w:t>compared</w:t>
      </w:r>
      <w:r w:rsidR="00CB0703">
        <w:t xml:space="preserve"> to the other industry standards of watching </w:t>
      </w:r>
      <w:r w:rsidR="0015410F">
        <w:t xml:space="preserve">films. Upon launch, the </w:t>
      </w:r>
      <w:r w:rsidR="00892045">
        <w:t>project's</w:t>
      </w:r>
      <w:r w:rsidR="0015410F">
        <w:t xml:space="preserve"> development will be overseen and managed by an experienced senior software engineer. The hired head of development will then supervise a team of junior engineers responsible for making the interface and infrastructure readily accessible to the user, namely the playback options and the viewing formats.</w:t>
      </w:r>
    </w:p>
    <w:p w14:paraId="1F585E52" w14:textId="007B2468" w:rsidR="00C13BE0" w:rsidRDefault="0015410F" w:rsidP="00967567">
      <w:pPr>
        <w:spacing w:line="240" w:lineRule="auto"/>
      </w:pPr>
      <w:r>
        <w:t xml:space="preserve">Furthermore, a marketing director will be </w:t>
      </w:r>
      <w:r w:rsidR="00AE19F6">
        <w:t>responsible for spearheading a</w:t>
      </w:r>
      <w:r>
        <w:t xml:space="preserve"> campaign </w:t>
      </w:r>
      <w:r w:rsidR="00AE19F6">
        <w:t xml:space="preserve">promoting </w:t>
      </w:r>
      <w:r w:rsidR="00892045">
        <w:t>Yesteryear's</w:t>
      </w:r>
      <w:r w:rsidR="00AE19F6">
        <w:t xml:space="preserve"> unique take on the cinematic experience. Because the only revenue linked with the application is from the one-time purchase fee, there will need to be a recognition of any financial constraints impeding the maintenance of the </w:t>
      </w:r>
      <w:r w:rsidR="00892045">
        <w:t>application's</w:t>
      </w:r>
      <w:r w:rsidR="00AE19F6">
        <w:t xml:space="preserve"> functionality.</w:t>
      </w:r>
      <w:r w:rsidR="003E47EE">
        <w:t xml:space="preserve"> </w:t>
      </w:r>
      <w:r w:rsidR="00FE0305">
        <w:t xml:space="preserve">Employees will be encouraged to </w:t>
      </w:r>
      <w:r w:rsidR="007A1F7E">
        <w:t>monitor</w:t>
      </w:r>
      <w:r w:rsidR="00FE0305">
        <w:t xml:space="preserve"> features </w:t>
      </w:r>
      <w:del w:id="239" w:author="Aryan Bataan" w:date="2024-05-20T19:54:00Z">
        <w:r w:rsidR="007A1F7E" w:rsidDel="00C73805">
          <w:delText>significantly adding</w:delText>
        </w:r>
      </w:del>
      <w:ins w:id="240" w:author="Aryan Bataan" w:date="2024-05-20T19:54:00Z">
        <w:r w:rsidR="00C73805">
          <w:t>that significantly add</w:t>
        </w:r>
      </w:ins>
      <w:r w:rsidR="00FE0305">
        <w:t xml:space="preserve"> to the development costs to alleviate this risk. At the same time, the marketing team will focus on building the advertisement campaign around the one-time fee of $9.99. Overall, the community of users is expected to reap the breathtaking benefits of Yesteryear at no additional costs, culminating in an </w:t>
      </w:r>
      <w:r w:rsidR="00892045">
        <w:t>organization's</w:t>
      </w:r>
      <w:r w:rsidR="00FE0305">
        <w:t xml:space="preserve"> feasibility that is </w:t>
      </w:r>
      <w:r w:rsidR="00FE0305" w:rsidRPr="00FE0305">
        <w:rPr>
          <w:b/>
          <w:bCs/>
        </w:rPr>
        <w:t>ideal</w:t>
      </w:r>
      <w:r w:rsidR="00FE0305">
        <w:t xml:space="preserve"> with </w:t>
      </w:r>
      <w:r w:rsidR="00FE0305" w:rsidRPr="00FE0305">
        <w:rPr>
          <w:b/>
          <w:bCs/>
        </w:rPr>
        <w:t>medium risk</w:t>
      </w:r>
      <w:r w:rsidR="00FE0305">
        <w:t>.</w:t>
      </w:r>
    </w:p>
    <w:p w14:paraId="49AC317F" w14:textId="4162E52D" w:rsidR="00FE0305" w:rsidRPr="00A865C3" w:rsidRDefault="00FE0305" w:rsidP="00967567">
      <w:pPr>
        <w:spacing w:line="240" w:lineRule="auto"/>
        <w:rPr>
          <w:b/>
          <w:bCs/>
        </w:rPr>
      </w:pPr>
      <w:r w:rsidRPr="00A865C3">
        <w:rPr>
          <w:b/>
          <w:bCs/>
        </w:rPr>
        <w:t>Legal Feasibility:</w:t>
      </w:r>
    </w:p>
    <w:p w14:paraId="5CBFEB21" w14:textId="3425EFCB" w:rsidR="00FE0305" w:rsidRDefault="00FE0305" w:rsidP="00967567">
      <w:pPr>
        <w:spacing w:line="240" w:lineRule="auto"/>
      </w:pPr>
      <w:r>
        <w:t xml:space="preserve">Yesteryear will closely collaborate with film studios and filmmakers to ratify copyright and intellectual property laws since </w:t>
      </w:r>
      <w:r w:rsidR="00BB0C98">
        <w:t xml:space="preserve">even the tiniest hint of infringement could </w:t>
      </w:r>
      <w:r w:rsidR="00B404CE">
        <w:t>have</w:t>
      </w:r>
      <w:r w:rsidR="00BB0C98">
        <w:t xml:space="preserve"> grievous ramifications for the company. </w:t>
      </w:r>
      <w:r w:rsidR="00B404CE">
        <w:t>Consequently, Yesteryear has pledged to conduct exhaustive legal research by forming a knowledgeable legal counsel, setting the seal on compliance, and attenuating the risk of expensive legal disputes and damag</w:t>
      </w:r>
      <w:r w:rsidR="00A94F63">
        <w:t>ing</w:t>
      </w:r>
      <w:r w:rsidR="00B404CE">
        <w:t xml:space="preserve"> </w:t>
      </w:r>
      <w:r w:rsidR="00892045">
        <w:t>Yesteryear's</w:t>
      </w:r>
      <w:r w:rsidR="00B404CE">
        <w:t xml:space="preserve"> reputation. On top of that, Yesteryear holds </w:t>
      </w:r>
      <w:r w:rsidR="00892045">
        <w:t>users'</w:t>
      </w:r>
      <w:r w:rsidR="00A94F63">
        <w:t xml:space="preserve"> privacy in the highest esteem by firmly depositing information like preferences, playback settings, timestamps, names, and audio languages in a cloud-based storage </w:t>
      </w:r>
      <w:r w:rsidR="00A94F63">
        <w:lastRenderedPageBreak/>
        <w:t>system with vigorous security measures. With the a</w:t>
      </w:r>
      <w:r w:rsidR="007A1F7E">
        <w:t>pproach mentioned above</w:t>
      </w:r>
      <w:r w:rsidR="00A94F63">
        <w:t xml:space="preserve">, Yesteryear is legally feasible with </w:t>
      </w:r>
      <w:r w:rsidR="00A94F63" w:rsidRPr="00A94F63">
        <w:rPr>
          <w:b/>
          <w:bCs/>
        </w:rPr>
        <w:t>low risk</w:t>
      </w:r>
      <w:r w:rsidR="00A94F63">
        <w:t>.</w:t>
      </w:r>
    </w:p>
    <w:p w14:paraId="7F503210" w14:textId="5768BB8C" w:rsidR="00A94F63" w:rsidRPr="00A865C3" w:rsidRDefault="00A94F63" w:rsidP="00967567">
      <w:pPr>
        <w:spacing w:line="240" w:lineRule="auto"/>
        <w:rPr>
          <w:b/>
          <w:bCs/>
        </w:rPr>
      </w:pPr>
      <w:r w:rsidRPr="00A865C3">
        <w:rPr>
          <w:b/>
          <w:bCs/>
        </w:rPr>
        <w:t>Contractual Feasibility:</w:t>
      </w:r>
    </w:p>
    <w:p w14:paraId="027F8CD5" w14:textId="36B435E7" w:rsidR="00A94F63" w:rsidRDefault="007A1F7E" w:rsidP="00967567">
      <w:pPr>
        <w:spacing w:line="240" w:lineRule="auto"/>
      </w:pPr>
      <w:r>
        <w:t xml:space="preserve">Concerning contractual feasibility, Yesteryear is feasible with very low risk. After comprehensive negotiations, licensing agreements </w:t>
      </w:r>
      <w:r w:rsidR="00DA1A1B">
        <w:t>that afford consequential control and ownership rights to Yesteryear LLC have been reached</w:t>
      </w:r>
      <w:r w:rsidR="00E20E03">
        <w:t>. Yesteryear</w:t>
      </w:r>
      <w:r w:rsidR="009271A6">
        <w:t xml:space="preserve"> LLC</w:t>
      </w:r>
      <w:r w:rsidR="00E20E03">
        <w:t>, the developer and majority owner</w:t>
      </w:r>
      <w:r w:rsidR="00525743">
        <w:t>,</w:t>
      </w:r>
      <w:r w:rsidR="00E20E03">
        <w:t xml:space="preserve"> will maintain authority over the </w:t>
      </w:r>
      <w:r w:rsidR="00892045">
        <w:t>application's</w:t>
      </w:r>
      <w:r w:rsidR="00E20E03">
        <w:t xml:space="preserve"> creative direction, which includes choices regarding later amplifications and noteworthy additions. Also, Yesteryear is devoted to supplying unfaltering maintenance and hosting services out of its pocket, securing continual service for users. Over and above that, </w:t>
      </w:r>
      <w:r w:rsidR="00E271E9">
        <w:t xml:space="preserve">a systematic profit-sharing agreement </w:t>
      </w:r>
      <w:r w:rsidR="00DA1A1B">
        <w:t xml:space="preserve">has been set, with 45% of profits allotted to stakeholders such as film studios, filmmakers, investors, developers, Apple, and content providers. To shield against the evolving risk of divulgence and competition, a contract of a minimum of four years has been secured, prohibiting Yesteryear LLC  from creating an application </w:t>
      </w:r>
      <w:r w:rsidR="009271A6">
        <w:t xml:space="preserve">bearing a likeness to its originator for itself or other clients during this interval. Additionally, </w:t>
      </w:r>
      <w:r w:rsidR="00525743">
        <w:t xml:space="preserve">provisions in this contract prevent stakeholders from participating in any dialogue with development firms to contribute to the application, ensuring singularity and preserving Yesteryear </w:t>
      </w:r>
      <w:r w:rsidR="00892045">
        <w:t>LLC's</w:t>
      </w:r>
      <w:r w:rsidR="00525743">
        <w:t xml:space="preserve"> ambitions. These contractual agreements allow Yesteryear to be an </w:t>
      </w:r>
      <w:r w:rsidR="00525743" w:rsidRPr="00136072">
        <w:rPr>
          <w:b/>
          <w:bCs/>
        </w:rPr>
        <w:t>exceedingly feasible</w:t>
      </w:r>
      <w:r w:rsidR="00525743">
        <w:t xml:space="preserve"> endeavor with </w:t>
      </w:r>
      <w:r w:rsidR="00525743" w:rsidRPr="00136072">
        <w:rPr>
          <w:b/>
          <w:bCs/>
        </w:rPr>
        <w:t>minimal contractual risk</w:t>
      </w:r>
      <w:r w:rsidR="00525743">
        <w:t>.</w:t>
      </w:r>
    </w:p>
    <w:p w14:paraId="03B86F47" w14:textId="3D0703CD" w:rsidR="003F1B48" w:rsidRDefault="003F1B48" w:rsidP="00967567">
      <w:pPr>
        <w:pStyle w:val="Heading2"/>
        <w:rPr>
          <w:b w:val="0"/>
          <w:bCs/>
          <w:u w:val="single"/>
        </w:rPr>
      </w:pPr>
      <w:bookmarkStart w:id="241" w:name="_Toc167221732"/>
      <w:r>
        <w:rPr>
          <w:b w:val="0"/>
          <w:bCs/>
          <w:u w:val="single"/>
        </w:rPr>
        <w:t>Additional Comments:</w:t>
      </w:r>
      <w:bookmarkEnd w:id="241"/>
    </w:p>
    <w:p w14:paraId="469630A1" w14:textId="178AE9DE" w:rsidR="003F1B48" w:rsidRDefault="003F1B48" w:rsidP="00967567">
      <w:pPr>
        <w:spacing w:line="240" w:lineRule="auto"/>
      </w:pPr>
      <w:r>
        <w:t>N/A</w:t>
      </w:r>
    </w:p>
    <w:p w14:paraId="32F794C4" w14:textId="698CFE66" w:rsidR="003F1B48" w:rsidRDefault="003F1B48" w:rsidP="00967567">
      <w:pPr>
        <w:pStyle w:val="Heading2"/>
        <w:rPr>
          <w:b w:val="0"/>
          <w:bCs/>
          <w:u w:val="single"/>
        </w:rPr>
      </w:pPr>
      <w:bookmarkStart w:id="242" w:name="_Toc167221733"/>
      <w:r>
        <w:rPr>
          <w:b w:val="0"/>
          <w:bCs/>
          <w:u w:val="single"/>
        </w:rPr>
        <w:t>Conclusion:</w:t>
      </w:r>
      <w:bookmarkEnd w:id="242"/>
    </w:p>
    <w:p w14:paraId="1F97F239" w14:textId="304E2389" w:rsidR="003F1B48" w:rsidRDefault="003F1B48" w:rsidP="00967567">
      <w:pPr>
        <w:spacing w:line="240" w:lineRule="auto"/>
      </w:pPr>
      <w:r>
        <w:t xml:space="preserve">In conclusion, the feasibility of Yesteryear </w:t>
      </w:r>
      <w:r w:rsidR="00136072">
        <w:t xml:space="preserve">is </w:t>
      </w:r>
      <w:r w:rsidR="00A865C3">
        <w:rPr>
          <w:b/>
          <w:bCs/>
        </w:rPr>
        <w:t>feasible</w:t>
      </w:r>
      <w:r w:rsidR="00136072">
        <w:t>, and the analysis above confirm</w:t>
      </w:r>
      <w:r w:rsidR="00153F93">
        <w:t>s</w:t>
      </w:r>
      <w:r w:rsidR="00136072">
        <w:t xml:space="preserve"> the probability of such a claim.</w:t>
      </w:r>
    </w:p>
    <w:p w14:paraId="3C4B7610" w14:textId="13A64B80" w:rsidR="00153F93" w:rsidRDefault="00153F93" w:rsidP="00967567">
      <w:pPr>
        <w:pStyle w:val="Heading2"/>
        <w:rPr>
          <w:u w:val="single"/>
        </w:rPr>
      </w:pPr>
      <w:bookmarkStart w:id="243" w:name="_Toc167221734"/>
      <w:r>
        <w:rPr>
          <w:u w:val="single"/>
        </w:rPr>
        <w:t>4.0: Requirements Definition</w:t>
      </w:r>
      <w:bookmarkEnd w:id="243"/>
    </w:p>
    <w:p w14:paraId="0AE27FC4" w14:textId="4C2A29F4" w:rsidR="00153F93" w:rsidRDefault="00153F93" w:rsidP="00967567">
      <w:pPr>
        <w:pStyle w:val="Heading2"/>
        <w:rPr>
          <w:b w:val="0"/>
          <w:bCs/>
          <w:u w:val="single"/>
        </w:rPr>
      </w:pPr>
      <w:bookmarkStart w:id="244" w:name="_Toc167221735"/>
      <w:r>
        <w:rPr>
          <w:b w:val="0"/>
          <w:bCs/>
          <w:u w:val="single"/>
        </w:rPr>
        <w:t>Introduction:</w:t>
      </w:r>
      <w:bookmarkEnd w:id="244"/>
    </w:p>
    <w:p w14:paraId="62CAF539" w14:textId="3EDD3A63" w:rsidR="00F505F0" w:rsidRDefault="00853749" w:rsidP="00967567">
      <w:pPr>
        <w:spacing w:line="240" w:lineRule="auto"/>
      </w:pPr>
      <w:r>
        <w:t xml:space="preserve">In </w:t>
      </w:r>
      <w:r w:rsidR="00B92397">
        <w:t>this sectio</w:t>
      </w:r>
      <w:r w:rsidR="003A350C">
        <w:t xml:space="preserve">n, </w:t>
      </w:r>
      <w:r w:rsidR="00892045">
        <w:t>Yesteryear's</w:t>
      </w:r>
      <w:r w:rsidR="003A350C">
        <w:t xml:space="preserve"> functional and non-functional requirements will be defined</w:t>
      </w:r>
      <w:r w:rsidR="000E7CEF">
        <w:t>, as well as</w:t>
      </w:r>
      <w:r w:rsidR="003A350C">
        <w:t xml:space="preserve"> the specific features at the</w:t>
      </w:r>
      <w:r w:rsidR="000E7CEF">
        <w:t xml:space="preserve"> </w:t>
      </w:r>
      <w:r w:rsidR="00892045">
        <w:t>application's</w:t>
      </w:r>
      <w:r w:rsidR="000E7CEF">
        <w:t xml:space="preserve"> core. Functional requirements abbreviate the </w:t>
      </w:r>
      <w:r w:rsidR="00892045">
        <w:t>system's</w:t>
      </w:r>
      <w:r w:rsidR="000E7CEF">
        <w:t xml:space="preserve"> crucial functionalities and operations, delineating what the application must or should do to consummate the </w:t>
      </w:r>
      <w:r w:rsidR="00892045">
        <w:t>user's</w:t>
      </w:r>
      <w:r w:rsidR="000E7CEF">
        <w:t xml:space="preserve"> needs. On the other hand, non-functional requirements circumscribe characteristics regarding the </w:t>
      </w:r>
      <w:r w:rsidR="00892045">
        <w:t>system's</w:t>
      </w:r>
      <w:r w:rsidR="000E7CEF">
        <w:t xml:space="preserve"> performance, operation, and overall usability, </w:t>
      </w:r>
      <w:r w:rsidR="00F505F0">
        <w:t>concentrating on elements beyond the traditional functionality, like reliability, scalability, and user experience.</w:t>
      </w:r>
    </w:p>
    <w:p w14:paraId="0E5440D9" w14:textId="048CE98D" w:rsidR="00F505F0" w:rsidRDefault="00F505F0" w:rsidP="00967567">
      <w:pPr>
        <w:pStyle w:val="Heading2"/>
        <w:rPr>
          <w:b w:val="0"/>
          <w:bCs/>
          <w:u w:val="single"/>
        </w:rPr>
      </w:pPr>
      <w:bookmarkStart w:id="245" w:name="_Toc167221736"/>
      <w:r>
        <w:rPr>
          <w:b w:val="0"/>
          <w:bCs/>
          <w:u w:val="single"/>
        </w:rPr>
        <w:lastRenderedPageBreak/>
        <w:t>Functional Requirements:</w:t>
      </w:r>
      <w:bookmarkEnd w:id="245"/>
    </w:p>
    <w:p w14:paraId="6E12F3E1" w14:textId="3898C214" w:rsidR="00F505F0" w:rsidRPr="00B01E06" w:rsidRDefault="00F505F0" w:rsidP="00967567">
      <w:pPr>
        <w:spacing w:line="240" w:lineRule="auto"/>
        <w:rPr>
          <w:b/>
          <w:bCs/>
        </w:rPr>
      </w:pPr>
      <w:r>
        <w:t>1</w:t>
      </w:r>
      <w:r w:rsidR="00334733">
        <w:t xml:space="preserve">. </w:t>
      </w:r>
      <w:r w:rsidRPr="00B01E06">
        <w:rPr>
          <w:b/>
          <w:bCs/>
        </w:rPr>
        <w:t>User Authentication and Account Management</w:t>
      </w:r>
      <w:r w:rsidR="00B01E06" w:rsidRPr="00B01E06">
        <w:rPr>
          <w:b/>
          <w:bCs/>
        </w:rPr>
        <w:t>:</w:t>
      </w:r>
    </w:p>
    <w:p w14:paraId="50045D76" w14:textId="7D06209B" w:rsidR="00F505F0" w:rsidRDefault="0057029E" w:rsidP="00967567">
      <w:pPr>
        <w:pStyle w:val="ListParagraph"/>
        <w:numPr>
          <w:ilvl w:val="0"/>
          <w:numId w:val="12"/>
        </w:numPr>
        <w:spacing w:line="240" w:lineRule="auto"/>
      </w:pPr>
      <w:r>
        <w:t>Users should be able to create accounts and log in securely without looking over their shoulders.</w:t>
      </w:r>
    </w:p>
    <w:p w14:paraId="44BD8935" w14:textId="794D1841" w:rsidR="0057029E" w:rsidRDefault="0057029E" w:rsidP="00967567">
      <w:pPr>
        <w:pStyle w:val="ListParagraph"/>
        <w:numPr>
          <w:ilvl w:val="0"/>
          <w:numId w:val="12"/>
        </w:numPr>
        <w:spacing w:line="240" w:lineRule="auto"/>
      </w:pPr>
      <w:r>
        <w:t>Yesteryear should be able to support distinct user roles, such as regular users and administrators.</w:t>
      </w:r>
    </w:p>
    <w:p w14:paraId="63C3118E" w14:textId="56608138" w:rsidR="0057029E" w:rsidRDefault="0057029E" w:rsidP="00967567">
      <w:pPr>
        <w:pStyle w:val="ListParagraph"/>
        <w:numPr>
          <w:ilvl w:val="0"/>
          <w:numId w:val="12"/>
        </w:numPr>
        <w:spacing w:line="240" w:lineRule="auto"/>
      </w:pPr>
      <w:r>
        <w:t>Users should be able to manage their profiles, i.e., their personal information and preferences, according to their routine.</w:t>
      </w:r>
    </w:p>
    <w:p w14:paraId="0AB740D1" w14:textId="3CF6FE37" w:rsidR="0057029E" w:rsidRPr="0057029E" w:rsidRDefault="0057029E" w:rsidP="00967567">
      <w:pPr>
        <w:spacing w:line="240" w:lineRule="auto"/>
        <w:rPr>
          <w:b/>
          <w:bCs/>
        </w:rPr>
      </w:pPr>
      <w:r>
        <w:t>2</w:t>
      </w:r>
      <w:r w:rsidR="00334733">
        <w:t xml:space="preserve">. </w:t>
      </w:r>
      <w:r w:rsidRPr="0057029E">
        <w:rPr>
          <w:b/>
          <w:bCs/>
        </w:rPr>
        <w:t>Content Discovery and Playback:</w:t>
      </w:r>
    </w:p>
    <w:p w14:paraId="20459EA5" w14:textId="2A365C3F" w:rsidR="0057029E" w:rsidRDefault="0057029E" w:rsidP="00967567">
      <w:pPr>
        <w:pStyle w:val="ListParagraph"/>
        <w:numPr>
          <w:ilvl w:val="0"/>
          <w:numId w:val="13"/>
        </w:numPr>
        <w:spacing w:line="240" w:lineRule="auto"/>
      </w:pPr>
      <w:r>
        <w:t>Users should be able to look around and explore the tapestry of films available for playback.</w:t>
      </w:r>
    </w:p>
    <w:p w14:paraId="2B9B71F6" w14:textId="04B05969" w:rsidR="0057029E" w:rsidRDefault="00290B8E" w:rsidP="00967567">
      <w:pPr>
        <w:pStyle w:val="ListParagraph"/>
        <w:numPr>
          <w:ilvl w:val="0"/>
          <w:numId w:val="13"/>
        </w:numPr>
        <w:spacing w:line="240" w:lineRule="auto"/>
      </w:pPr>
      <w:r>
        <w:t xml:space="preserve">Yesteryear should prepare a weekly </w:t>
      </w:r>
      <w:r w:rsidR="00E76472">
        <w:t xml:space="preserve">list of recommendations based on the </w:t>
      </w:r>
      <w:r w:rsidR="00892045">
        <w:t>user's</w:t>
      </w:r>
      <w:r w:rsidR="00E76472">
        <w:t xml:space="preserve"> preferences and watch history.</w:t>
      </w:r>
    </w:p>
    <w:p w14:paraId="5D40ECC3" w14:textId="39D52FEE" w:rsidR="00E76472" w:rsidRDefault="00E76472" w:rsidP="00967567">
      <w:pPr>
        <w:pStyle w:val="ListParagraph"/>
        <w:numPr>
          <w:ilvl w:val="0"/>
          <w:numId w:val="13"/>
        </w:numPr>
        <w:spacing w:line="240" w:lineRule="auto"/>
      </w:pPr>
      <w:r>
        <w:t>Users should b</w:t>
      </w:r>
      <w:r w:rsidR="00DE72D3">
        <w:t>e able to pick and play films, with choices for playback controls such as play, pause, rewind, fast-forward, and save timestamps.</w:t>
      </w:r>
    </w:p>
    <w:p w14:paraId="0A0F518C" w14:textId="0C607FD5" w:rsidR="00DE72D3" w:rsidRDefault="00DE72D3" w:rsidP="00967567">
      <w:pPr>
        <w:pStyle w:val="ListParagraph"/>
        <w:numPr>
          <w:ilvl w:val="0"/>
          <w:numId w:val="13"/>
        </w:numPr>
        <w:spacing w:line="240" w:lineRule="auto"/>
      </w:pPr>
      <w:r>
        <w:t xml:space="preserve">The application should </w:t>
      </w:r>
      <w:r w:rsidR="00D06F52">
        <w:t xml:space="preserve">ensure that the </w:t>
      </w:r>
      <w:r w:rsidR="00B547F9">
        <w:t>streamed content</w:t>
      </w:r>
      <w:r w:rsidR="00D06F52">
        <w:t xml:space="preserve"> is in the highest definition with the help o</w:t>
      </w:r>
      <w:r w:rsidR="00B547F9">
        <w:t>f an immersive audio format the caliber of Dolby Atmos.</w:t>
      </w:r>
    </w:p>
    <w:p w14:paraId="14DB7719" w14:textId="1A5A9A50" w:rsidR="00FB3998" w:rsidRDefault="00FB3998" w:rsidP="00967567">
      <w:pPr>
        <w:spacing w:line="240" w:lineRule="auto"/>
        <w:rPr>
          <w:b/>
          <w:bCs/>
        </w:rPr>
      </w:pPr>
      <w:r>
        <w:t>3.</w:t>
      </w:r>
      <w:r w:rsidR="00334733">
        <w:rPr>
          <w:b/>
          <w:bCs/>
        </w:rPr>
        <w:t xml:space="preserve"> </w:t>
      </w:r>
      <w:r>
        <w:rPr>
          <w:b/>
          <w:bCs/>
        </w:rPr>
        <w:t>Virtual Environment Navigation</w:t>
      </w:r>
      <w:r w:rsidRPr="0057029E">
        <w:rPr>
          <w:b/>
          <w:bCs/>
        </w:rPr>
        <w:t>:</w:t>
      </w:r>
    </w:p>
    <w:p w14:paraId="4E26111B" w14:textId="06CCEEAE" w:rsidR="00FB3998" w:rsidRDefault="00FB3998" w:rsidP="00967567">
      <w:pPr>
        <w:pStyle w:val="ListParagraph"/>
        <w:numPr>
          <w:ilvl w:val="0"/>
          <w:numId w:val="14"/>
        </w:numPr>
        <w:spacing w:line="240" w:lineRule="auto"/>
      </w:pPr>
      <w:r>
        <w:t xml:space="preserve">Users should be able to </w:t>
      </w:r>
      <w:r w:rsidR="00334733">
        <w:t>maneuver within virtual environments using intuitive controls like hand gestures or voice commands.</w:t>
      </w:r>
    </w:p>
    <w:p w14:paraId="6E607C0E" w14:textId="1C625D49" w:rsidR="00334733" w:rsidRDefault="00334733" w:rsidP="00967567">
      <w:pPr>
        <w:pStyle w:val="ListParagraph"/>
        <w:numPr>
          <w:ilvl w:val="0"/>
          <w:numId w:val="14"/>
        </w:numPr>
        <w:spacing w:line="240" w:lineRule="auto"/>
      </w:pPr>
      <w:r>
        <w:t>The application should give users menus, buttons, and other interactive elements to access numerous features and functions.</w:t>
      </w:r>
    </w:p>
    <w:p w14:paraId="5DAFAE4A" w14:textId="1B10B726" w:rsidR="00334733" w:rsidRDefault="00334733" w:rsidP="00967567">
      <w:pPr>
        <w:spacing w:line="240" w:lineRule="auto"/>
        <w:rPr>
          <w:b/>
          <w:bCs/>
        </w:rPr>
      </w:pPr>
      <w:r>
        <w:t xml:space="preserve">4. </w:t>
      </w:r>
      <w:r>
        <w:rPr>
          <w:b/>
          <w:bCs/>
        </w:rPr>
        <w:t>Accessibility and Customization</w:t>
      </w:r>
      <w:r w:rsidRPr="0057029E">
        <w:rPr>
          <w:b/>
          <w:bCs/>
        </w:rPr>
        <w:t>:</w:t>
      </w:r>
    </w:p>
    <w:p w14:paraId="41DEED4A" w14:textId="5191FBEF" w:rsidR="00334733" w:rsidRDefault="00334733" w:rsidP="00967567">
      <w:pPr>
        <w:pStyle w:val="ListParagraph"/>
        <w:numPr>
          <w:ilvl w:val="0"/>
          <w:numId w:val="15"/>
        </w:numPr>
        <w:spacing w:line="240" w:lineRule="auto"/>
      </w:pPr>
      <w:r>
        <w:t xml:space="preserve">Yesteryear </w:t>
      </w:r>
      <w:r w:rsidR="005A0AB9">
        <w:t>should be accessible to users with different abilities and options to adjust settings like font size, color contrast, audio descriptions/subtitles, and screen size.</w:t>
      </w:r>
    </w:p>
    <w:p w14:paraId="6AD06C46" w14:textId="318783EA" w:rsidR="005A0AB9" w:rsidRDefault="005A0AB9" w:rsidP="00967567">
      <w:pPr>
        <w:pStyle w:val="ListParagraph"/>
        <w:numPr>
          <w:ilvl w:val="0"/>
          <w:numId w:val="15"/>
        </w:numPr>
        <w:spacing w:line="240" w:lineRule="auto"/>
      </w:pPr>
      <w:r>
        <w:t>Users should also be able to tailor the viewing experience to their needs, whether adjusting playback settings or creating watchlists.</w:t>
      </w:r>
    </w:p>
    <w:p w14:paraId="0A8F08CB" w14:textId="3BA484CD" w:rsidR="005A0AB9" w:rsidRPr="005A0AB9" w:rsidRDefault="005A0AB9" w:rsidP="00967567">
      <w:pPr>
        <w:spacing w:line="240" w:lineRule="auto"/>
        <w:rPr>
          <w:b/>
          <w:bCs/>
        </w:rPr>
      </w:pPr>
      <w:r>
        <w:t xml:space="preserve">5. </w:t>
      </w:r>
      <w:r w:rsidRPr="005A0AB9">
        <w:rPr>
          <w:b/>
          <w:bCs/>
        </w:rPr>
        <w:t>Offline Viewing and Downloading:</w:t>
      </w:r>
    </w:p>
    <w:p w14:paraId="61DB4733" w14:textId="2BC2E3BF" w:rsidR="005A0AB9" w:rsidRDefault="005A0AB9" w:rsidP="00967567">
      <w:pPr>
        <w:pStyle w:val="ListParagraph"/>
        <w:numPr>
          <w:ilvl w:val="0"/>
          <w:numId w:val="16"/>
        </w:numPr>
        <w:spacing w:line="240" w:lineRule="auto"/>
      </w:pPr>
      <w:r>
        <w:t xml:space="preserve">Users should have the choice to download films for offline viewing, </w:t>
      </w:r>
      <w:r w:rsidR="00C01825">
        <w:t>allowing them</w:t>
      </w:r>
      <w:r>
        <w:t xml:space="preserve"> to watch content without being connected to the internet.</w:t>
      </w:r>
    </w:p>
    <w:p w14:paraId="3AC08B9D" w14:textId="607A808C" w:rsidR="005A0AB9" w:rsidRDefault="005A0AB9" w:rsidP="00967567">
      <w:pPr>
        <w:pStyle w:val="ListParagraph"/>
        <w:numPr>
          <w:ilvl w:val="0"/>
          <w:numId w:val="16"/>
        </w:numPr>
        <w:spacing w:line="240" w:lineRule="auto"/>
        <w:rPr>
          <w:ins w:id="246" w:author="Aryan Bataan" w:date="2024-05-18T13:25:00Z"/>
        </w:rPr>
      </w:pPr>
      <w:r>
        <w:t>Yesteryear should manage downloaded content efficiently, including storage management and download expiry dates.</w:t>
      </w:r>
    </w:p>
    <w:p w14:paraId="531BA99B" w14:textId="38D985A2" w:rsidR="00DB7C94" w:rsidRDefault="00DB7C94" w:rsidP="00DB7C94">
      <w:pPr>
        <w:pStyle w:val="Heading2"/>
        <w:rPr>
          <w:ins w:id="247" w:author="Aryan Bataan" w:date="2024-05-18T13:25:00Z"/>
          <w:b w:val="0"/>
          <w:bCs/>
          <w:u w:val="single"/>
        </w:rPr>
      </w:pPr>
      <w:bookmarkStart w:id="248" w:name="_Toc167221737"/>
      <w:ins w:id="249" w:author="Aryan Bataan" w:date="2024-05-18T13:25:00Z">
        <w:r>
          <w:rPr>
            <w:b w:val="0"/>
            <w:bCs/>
            <w:u w:val="single"/>
          </w:rPr>
          <w:lastRenderedPageBreak/>
          <w:t>Data Requirements:</w:t>
        </w:r>
        <w:bookmarkEnd w:id="248"/>
      </w:ins>
    </w:p>
    <w:p w14:paraId="76DAB27B" w14:textId="0EFDCB57" w:rsidR="00DB7C94" w:rsidRDefault="000769EB" w:rsidP="00DB7C94">
      <w:pPr>
        <w:rPr>
          <w:ins w:id="250" w:author="Aryan Bataan" w:date="2024-05-18T13:33:00Z"/>
        </w:rPr>
      </w:pPr>
      <w:ins w:id="251" w:author="Aryan Bataan" w:date="2024-05-18T13:33:00Z">
        <w:r>
          <w:t>To ensure the successful development and operation of Yesteryear</w:t>
        </w:r>
      </w:ins>
      <w:ins w:id="252" w:author="Aryan Bataan" w:date="2024-05-18T13:37:00Z">
        <w:r>
          <w:t>,</w:t>
        </w:r>
      </w:ins>
      <w:ins w:id="253" w:author="Aryan Bataan" w:date="2024-05-18T13:33:00Z">
        <w:r>
          <w:t xml:space="preserve"> the following data requirements must be met:</w:t>
        </w:r>
      </w:ins>
    </w:p>
    <w:p w14:paraId="0DDB9004" w14:textId="4E8638F7" w:rsidR="000769EB" w:rsidRDefault="000769EB" w:rsidP="00DB7C94">
      <w:pPr>
        <w:rPr>
          <w:ins w:id="254" w:author="Aryan Bataan" w:date="2024-05-18T13:33:00Z"/>
        </w:rPr>
      </w:pPr>
      <w:ins w:id="255" w:author="Aryan Bataan" w:date="2024-05-18T13:33:00Z">
        <w:r>
          <w:t>User Data:</w:t>
        </w:r>
      </w:ins>
    </w:p>
    <w:p w14:paraId="657359BE" w14:textId="2217BA43" w:rsidR="000769EB" w:rsidRDefault="000769EB" w:rsidP="000769EB">
      <w:pPr>
        <w:pStyle w:val="ListParagraph"/>
        <w:numPr>
          <w:ilvl w:val="0"/>
          <w:numId w:val="22"/>
        </w:numPr>
        <w:rPr>
          <w:ins w:id="256" w:author="Aryan Bataan" w:date="2024-05-18T13:42:00Z"/>
        </w:rPr>
      </w:pPr>
      <w:ins w:id="257" w:author="Aryan Bataan" w:date="2024-05-18T13:33:00Z">
        <w:r>
          <w:t>User</w:t>
        </w:r>
      </w:ins>
      <w:ins w:id="258" w:author="Aryan Bataan" w:date="2024-05-18T13:40:00Z">
        <w:r w:rsidR="00DA119A">
          <w:t xml:space="preserve"> profil</w:t>
        </w:r>
      </w:ins>
      <w:ins w:id="259" w:author="Aryan Bataan" w:date="2024-05-18T13:41:00Z">
        <w:r w:rsidR="00DA119A">
          <w:t>es (username, email address, password, and preferences</w:t>
        </w:r>
      </w:ins>
      <w:ins w:id="260" w:author="Aryan Bataan" w:date="2024-05-18T13:42:00Z">
        <w:r w:rsidR="00DA119A">
          <w:t>).</w:t>
        </w:r>
      </w:ins>
    </w:p>
    <w:p w14:paraId="08D32A55" w14:textId="2FD9C0E4" w:rsidR="00DA119A" w:rsidRDefault="00DA119A" w:rsidP="000769EB">
      <w:pPr>
        <w:pStyle w:val="ListParagraph"/>
        <w:numPr>
          <w:ilvl w:val="0"/>
          <w:numId w:val="22"/>
        </w:numPr>
        <w:rPr>
          <w:ins w:id="261" w:author="Aryan Bataan" w:date="2024-05-18T13:42:00Z"/>
        </w:rPr>
      </w:pPr>
      <w:ins w:id="262" w:author="Aryan Bataan" w:date="2024-05-18T13:42:00Z">
        <w:r>
          <w:t>Usage metrics (viewing time, session duration, and interaction patterns).</w:t>
        </w:r>
      </w:ins>
    </w:p>
    <w:p w14:paraId="6C3BB96C" w14:textId="09496993" w:rsidR="00DA119A" w:rsidRDefault="00DA119A" w:rsidP="000769EB">
      <w:pPr>
        <w:pStyle w:val="ListParagraph"/>
        <w:numPr>
          <w:ilvl w:val="0"/>
          <w:numId w:val="22"/>
        </w:numPr>
        <w:rPr>
          <w:ins w:id="263" w:author="Aryan Bataan" w:date="2024-05-18T13:45:00Z"/>
        </w:rPr>
      </w:pPr>
      <w:ins w:id="264" w:author="Aryan Bataan" w:date="2024-05-18T13:43:00Z">
        <w:r>
          <w:t xml:space="preserve">Personalization </w:t>
        </w:r>
      </w:ins>
      <w:ins w:id="265" w:author="Aryan Bataan" w:date="2024-05-18T13:45:00Z">
        <w:r>
          <w:t>p</w:t>
        </w:r>
      </w:ins>
      <w:ins w:id="266" w:author="Aryan Bataan" w:date="2024-05-18T13:43:00Z">
        <w:r>
          <w:t>references (</w:t>
        </w:r>
      </w:ins>
      <w:ins w:id="267" w:author="Aryan Bataan" w:date="2024-05-18T13:44:00Z">
        <w:r>
          <w:t>use</w:t>
        </w:r>
      </w:ins>
      <w:ins w:id="268" w:author="Aryan Bataan" w:date="2024-05-18T13:45:00Z">
        <w:r>
          <w:t>r settings for preferred film formats, audio settings, and film genres).</w:t>
        </w:r>
      </w:ins>
    </w:p>
    <w:p w14:paraId="42C03C92" w14:textId="7BE1D07E" w:rsidR="00DA119A" w:rsidRDefault="00DA119A" w:rsidP="000769EB">
      <w:pPr>
        <w:pStyle w:val="ListParagraph"/>
        <w:numPr>
          <w:ilvl w:val="0"/>
          <w:numId w:val="22"/>
        </w:numPr>
        <w:rPr>
          <w:ins w:id="269" w:author="Aryan Bataan" w:date="2024-05-18T13:52:00Z"/>
        </w:rPr>
      </w:pPr>
      <w:ins w:id="270" w:author="Aryan Bataan" w:date="2024-05-18T13:45:00Z">
        <w:r>
          <w:t>User feedback</w:t>
        </w:r>
      </w:ins>
      <w:ins w:id="271" w:author="Aryan Bataan" w:date="2024-05-18T13:46:00Z">
        <w:r>
          <w:t xml:space="preserve"> on the application</w:t>
        </w:r>
      </w:ins>
      <w:ins w:id="272" w:author="Aryan Bataan" w:date="2024-05-18T13:50:00Z">
        <w:r w:rsidR="004553B5">
          <w:t xml:space="preserve"> performance</w:t>
        </w:r>
      </w:ins>
      <w:ins w:id="273" w:author="Aryan Bataan" w:date="2024-05-18T13:52:00Z">
        <w:r w:rsidR="002944B0">
          <w:t xml:space="preserve"> and</w:t>
        </w:r>
      </w:ins>
      <w:ins w:id="274" w:author="Aryan Bataan" w:date="2024-05-18T13:46:00Z">
        <w:r>
          <w:t xml:space="preserve"> the f</w:t>
        </w:r>
      </w:ins>
      <w:ins w:id="275" w:author="Aryan Bataan" w:date="2024-05-18T13:51:00Z">
        <w:r w:rsidR="004553B5">
          <w:t>ilm</w:t>
        </w:r>
        <w:r w:rsidR="002944B0">
          <w:t xml:space="preserve">s </w:t>
        </w:r>
      </w:ins>
      <w:ins w:id="276" w:author="Aryan Bataan" w:date="2024-05-18T13:52:00Z">
        <w:r w:rsidR="002944B0">
          <w:t>with whatever ratings the user decides to bestow upon them.</w:t>
        </w:r>
      </w:ins>
    </w:p>
    <w:p w14:paraId="6EBC8558" w14:textId="5E955802" w:rsidR="002944B0" w:rsidRDefault="00BD38A7" w:rsidP="002944B0">
      <w:pPr>
        <w:rPr>
          <w:ins w:id="277" w:author="Aryan Bataan" w:date="2024-05-18T13:52:00Z"/>
        </w:rPr>
      </w:pPr>
      <w:ins w:id="278" w:author="Aryan Bataan" w:date="2024-05-18T14:03:00Z">
        <w:r>
          <w:t>Content</w:t>
        </w:r>
      </w:ins>
      <w:ins w:id="279" w:author="Aryan Bataan" w:date="2024-05-18T13:52:00Z">
        <w:r w:rsidR="002944B0">
          <w:t xml:space="preserve"> Data:</w:t>
        </w:r>
      </w:ins>
    </w:p>
    <w:p w14:paraId="4755D193" w14:textId="063AD3AC" w:rsidR="002944B0" w:rsidRDefault="003E0DF4" w:rsidP="002944B0">
      <w:pPr>
        <w:pStyle w:val="ListParagraph"/>
        <w:numPr>
          <w:ilvl w:val="0"/>
          <w:numId w:val="23"/>
        </w:numPr>
        <w:rPr>
          <w:ins w:id="280" w:author="Aryan Bataan" w:date="2024-05-18T14:22:00Z"/>
        </w:rPr>
      </w:pPr>
      <w:ins w:id="281" w:author="Aryan Bataan" w:date="2024-05-18T14:13:00Z">
        <w:r>
          <w:t xml:space="preserve">Film metadata (detailed </w:t>
        </w:r>
      </w:ins>
      <w:ins w:id="282" w:author="Aryan Bataan" w:date="2024-05-18T14:14:00Z">
        <w:r>
          <w:t>information for each film</w:t>
        </w:r>
      </w:ins>
      <w:ins w:id="283" w:author="Aryan Bataan" w:date="2024-05-18T14:34:00Z">
        <w:r w:rsidR="009D509A">
          <w:t>,</w:t>
        </w:r>
      </w:ins>
      <w:ins w:id="284" w:author="Aryan Bataan" w:date="2024-05-18T14:14:00Z">
        <w:r>
          <w:t xml:space="preserve"> </w:t>
        </w:r>
      </w:ins>
      <w:ins w:id="285" w:author="Aryan Bataan" w:date="2024-05-18T14:21:00Z">
        <w:r>
          <w:t>such as title, director, cast, genre, release da</w:t>
        </w:r>
      </w:ins>
      <w:ins w:id="286" w:author="Aryan Bataan" w:date="2024-05-18T14:22:00Z">
        <w:r>
          <w:t>te, and format).</w:t>
        </w:r>
      </w:ins>
    </w:p>
    <w:p w14:paraId="0E08D5CA" w14:textId="4FC616AB" w:rsidR="003E0DF4" w:rsidRDefault="003E0DF4" w:rsidP="002944B0">
      <w:pPr>
        <w:pStyle w:val="ListParagraph"/>
        <w:numPr>
          <w:ilvl w:val="0"/>
          <w:numId w:val="23"/>
        </w:numPr>
        <w:rPr>
          <w:ins w:id="287" w:author="Aryan Bataan" w:date="2024-05-18T14:35:00Z"/>
        </w:rPr>
      </w:pPr>
      <w:ins w:id="288" w:author="Aryan Bataan" w:date="2024-05-18T14:22:00Z">
        <w:r>
          <w:t>Audio data (</w:t>
        </w:r>
      </w:ins>
      <w:ins w:id="289" w:author="Aryan Bataan" w:date="2024-05-18T14:33:00Z">
        <w:r w:rsidR="009D509A">
          <w:t xml:space="preserve">metadata for the </w:t>
        </w:r>
      </w:ins>
      <w:ins w:id="290" w:author="Aryan Bataan" w:date="2024-05-18T14:34:00Z">
        <w:r w:rsidR="009D509A">
          <w:t>Dolby A</w:t>
        </w:r>
      </w:ins>
      <w:ins w:id="291" w:author="Aryan Bataan" w:date="2024-05-18T14:33:00Z">
        <w:r w:rsidR="009D509A">
          <w:t>tmos tracks</w:t>
        </w:r>
      </w:ins>
      <w:ins w:id="292" w:author="Aryan Bataan" w:date="2024-05-18T14:35:00Z">
        <w:r w:rsidR="009D509A">
          <w:t>,</w:t>
        </w:r>
      </w:ins>
      <w:ins w:id="293" w:author="Aryan Bataan" w:date="2024-05-18T14:33:00Z">
        <w:r w:rsidR="009D509A">
          <w:t xml:space="preserve"> </w:t>
        </w:r>
      </w:ins>
      <w:ins w:id="294" w:author="Aryan Bataan" w:date="2024-05-18T14:34:00Z">
        <w:r w:rsidR="009D509A">
          <w:t>including language</w:t>
        </w:r>
      </w:ins>
      <w:ins w:id="295" w:author="Aryan Bataan" w:date="2024-05-18T14:35:00Z">
        <w:r w:rsidR="009D509A">
          <w:t xml:space="preserve"> and audio channels.</w:t>
        </w:r>
      </w:ins>
    </w:p>
    <w:p w14:paraId="579D9AC7" w14:textId="4EE021CC" w:rsidR="009D509A" w:rsidRDefault="009D509A" w:rsidP="002944B0">
      <w:pPr>
        <w:pStyle w:val="ListParagraph"/>
        <w:numPr>
          <w:ilvl w:val="0"/>
          <w:numId w:val="23"/>
        </w:numPr>
        <w:rPr>
          <w:ins w:id="296" w:author="Aryan Bataan" w:date="2024-05-18T14:51:00Z"/>
        </w:rPr>
      </w:pPr>
      <w:ins w:id="297" w:author="Aryan Bataan" w:date="2024-05-18T14:35:00Z">
        <w:r>
          <w:t xml:space="preserve">Content licensing </w:t>
        </w:r>
      </w:ins>
      <w:ins w:id="298" w:author="Aryan Bataan" w:date="2024-05-18T14:51:00Z">
        <w:r w:rsidR="00073163">
          <w:t>information (records of licensing agreements, rights, and expiration dates for each piece of content).</w:t>
        </w:r>
      </w:ins>
    </w:p>
    <w:p w14:paraId="7D1C8D6F" w14:textId="459765E6" w:rsidR="00073163" w:rsidRDefault="00073163" w:rsidP="002944B0">
      <w:pPr>
        <w:pStyle w:val="ListParagraph"/>
        <w:numPr>
          <w:ilvl w:val="0"/>
          <w:numId w:val="23"/>
        </w:numPr>
        <w:rPr>
          <w:ins w:id="299" w:author="Aryan Bataan" w:date="2024-05-18T14:53:00Z"/>
        </w:rPr>
      </w:pPr>
      <w:ins w:id="300" w:author="Aryan Bataan" w:date="2024-05-18T14:51:00Z">
        <w:r>
          <w:t>Subtitl</w:t>
        </w:r>
      </w:ins>
      <w:ins w:id="301" w:author="Aryan Bataan" w:date="2024-05-18T14:52:00Z">
        <w:r>
          <w:t xml:space="preserve">e files </w:t>
        </w:r>
      </w:ins>
      <w:ins w:id="302" w:author="Aryan Bataan" w:date="2024-05-18T14:57:00Z">
        <w:r>
          <w:t>are available in multiple languages for each film to e</w:t>
        </w:r>
      </w:ins>
      <w:ins w:id="303" w:author="Aryan Bataan" w:date="2024-05-18T14:52:00Z">
        <w:r>
          <w:t>nsure accessibility.</w:t>
        </w:r>
      </w:ins>
    </w:p>
    <w:p w14:paraId="23B44104" w14:textId="223C9804" w:rsidR="00073163" w:rsidRDefault="00073163" w:rsidP="00073163">
      <w:pPr>
        <w:rPr>
          <w:ins w:id="304" w:author="Aryan Bataan" w:date="2024-05-18T14:57:00Z"/>
        </w:rPr>
      </w:pPr>
      <w:ins w:id="305" w:author="Aryan Bataan" w:date="2024-05-18T14:57:00Z">
        <w:r>
          <w:t>Technical Data:</w:t>
        </w:r>
      </w:ins>
    </w:p>
    <w:p w14:paraId="6A2BEAB0" w14:textId="7B3495E1" w:rsidR="00073163" w:rsidRDefault="00073163" w:rsidP="00073163">
      <w:pPr>
        <w:pStyle w:val="ListParagraph"/>
        <w:numPr>
          <w:ilvl w:val="0"/>
          <w:numId w:val="24"/>
        </w:numPr>
        <w:rPr>
          <w:ins w:id="306" w:author="Aryan Bataan" w:date="2024-05-18T14:58:00Z"/>
        </w:rPr>
      </w:pPr>
      <w:ins w:id="307" w:author="Aryan Bataan" w:date="2024-05-18T14:57:00Z">
        <w:r>
          <w:t>System requirements (</w:t>
        </w:r>
      </w:ins>
      <w:ins w:id="308" w:author="Aryan Bataan" w:date="2024-05-18T14:58:00Z">
        <w:r>
          <w:t xml:space="preserve">the </w:t>
        </w:r>
        <w:r w:rsidR="005D1B3E">
          <w:t>hardware and software compatibility specifications with the headset itself).</w:t>
        </w:r>
      </w:ins>
    </w:p>
    <w:p w14:paraId="6D3D4DF6" w14:textId="7D0EC4FC" w:rsidR="005D1B3E" w:rsidRDefault="005D1B3E" w:rsidP="00073163">
      <w:pPr>
        <w:pStyle w:val="ListParagraph"/>
        <w:numPr>
          <w:ilvl w:val="0"/>
          <w:numId w:val="24"/>
        </w:numPr>
        <w:rPr>
          <w:ins w:id="309" w:author="Aryan Bataan" w:date="2024-05-18T15:03:00Z"/>
        </w:rPr>
      </w:pPr>
      <w:ins w:id="310" w:author="Aryan Bataan" w:date="2024-05-18T14:58:00Z">
        <w:r>
          <w:t>Performance metrics (</w:t>
        </w:r>
      </w:ins>
      <w:ins w:id="311" w:author="Aryan Bataan" w:date="2024-05-18T15:03:00Z">
        <w:r>
          <w:t>data on the application performance, including load times, frame rates, and error logs).</w:t>
        </w:r>
      </w:ins>
    </w:p>
    <w:p w14:paraId="4CF4FE51" w14:textId="45C394A7" w:rsidR="005D1B3E" w:rsidRDefault="005D1B3E" w:rsidP="00073163">
      <w:pPr>
        <w:pStyle w:val="ListParagraph"/>
        <w:numPr>
          <w:ilvl w:val="0"/>
          <w:numId w:val="24"/>
        </w:numPr>
        <w:rPr>
          <w:ins w:id="312" w:author="Aryan Bataan" w:date="2024-05-18T15:04:00Z"/>
        </w:rPr>
      </w:pPr>
      <w:ins w:id="313" w:author="Aryan Bataan" w:date="2024-05-18T15:03:00Z">
        <w:r>
          <w:t>Network usage</w:t>
        </w:r>
      </w:ins>
      <w:ins w:id="314" w:author="Aryan Bataan" w:date="2024-05-18T15:04:00Z">
        <w:r>
          <w:t xml:space="preserve"> (</w:t>
        </w:r>
      </w:ins>
      <w:ins w:id="315" w:author="Aryan Bataan" w:date="2024-05-19T12:53:00Z">
        <w:r w:rsidR="005A06D8">
          <w:t>precise</w:t>
        </w:r>
      </w:ins>
      <w:ins w:id="316" w:author="Aryan Bataan" w:date="2024-05-18T15:04:00Z">
        <w:r>
          <w:t xml:space="preserve"> information on bandwidth usage and streaming quality to ensure the best performance).</w:t>
        </w:r>
      </w:ins>
    </w:p>
    <w:p w14:paraId="0F086658" w14:textId="512137D1" w:rsidR="005D1B3E" w:rsidRDefault="005D1B3E" w:rsidP="005D1B3E">
      <w:pPr>
        <w:rPr>
          <w:ins w:id="317" w:author="Aryan Bataan" w:date="2024-05-18T15:05:00Z"/>
        </w:rPr>
      </w:pPr>
      <w:ins w:id="318" w:author="Aryan Bataan" w:date="2024-05-18T15:05:00Z">
        <w:r>
          <w:t>Compliance data</w:t>
        </w:r>
      </w:ins>
    </w:p>
    <w:p w14:paraId="6F8C489A" w14:textId="3762B1CA" w:rsidR="005D1B3E" w:rsidRDefault="005D1B3E" w:rsidP="005D1B3E">
      <w:pPr>
        <w:pStyle w:val="ListParagraph"/>
        <w:numPr>
          <w:ilvl w:val="0"/>
          <w:numId w:val="25"/>
        </w:numPr>
        <w:rPr>
          <w:ins w:id="319" w:author="Aryan Bataan" w:date="2024-05-18T15:10:00Z"/>
        </w:rPr>
      </w:pPr>
      <w:ins w:id="320" w:author="Aryan Bataan" w:date="2024-05-18T15:05:00Z">
        <w:r>
          <w:lastRenderedPageBreak/>
          <w:t xml:space="preserve">Privacy and security (data </w:t>
        </w:r>
      </w:ins>
      <w:ins w:id="321" w:author="Aryan Bataan" w:date="2024-05-18T15:09:00Z">
        <w:r w:rsidR="009E789E">
          <w:t xml:space="preserve">related to user content, privacy settings, and compliance with data protection regulations like </w:t>
        </w:r>
      </w:ins>
      <w:ins w:id="322" w:author="Aryan Bataan" w:date="2024-05-18T15:10:00Z">
        <w:r w:rsidR="009E789E">
          <w:t>GDPR and CCPA).</w:t>
        </w:r>
      </w:ins>
    </w:p>
    <w:p w14:paraId="46E7F713" w14:textId="1A7B0839" w:rsidR="00DB7C94" w:rsidRDefault="009E789E">
      <w:pPr>
        <w:pStyle w:val="ListParagraph"/>
        <w:numPr>
          <w:ilvl w:val="0"/>
          <w:numId w:val="25"/>
        </w:numPr>
        <w:pPrChange w:id="323" w:author="Aryan Bataan" w:date="2024-05-18T15:10:00Z">
          <w:pPr>
            <w:pStyle w:val="ListParagraph"/>
            <w:numPr>
              <w:numId w:val="16"/>
            </w:numPr>
            <w:spacing w:line="240" w:lineRule="auto"/>
            <w:ind w:hanging="360"/>
          </w:pPr>
        </w:pPrChange>
      </w:pPr>
      <w:ins w:id="324" w:author="Aryan Bataan" w:date="2024-05-18T15:10:00Z">
        <w:r>
          <w:t>Audit logs (records of user data access and modifications to ensure accountability and security).</w:t>
        </w:r>
      </w:ins>
    </w:p>
    <w:p w14:paraId="4718E5B1" w14:textId="307C044A" w:rsidR="005A0AB9" w:rsidRDefault="005A0AB9" w:rsidP="00967567">
      <w:pPr>
        <w:pStyle w:val="Heading2"/>
        <w:rPr>
          <w:b w:val="0"/>
          <w:bCs/>
          <w:u w:val="single"/>
        </w:rPr>
      </w:pPr>
      <w:bookmarkStart w:id="325" w:name="_Toc167221738"/>
      <w:r>
        <w:rPr>
          <w:b w:val="0"/>
          <w:bCs/>
          <w:u w:val="single"/>
        </w:rPr>
        <w:t>Non-Functional Requirements:</w:t>
      </w:r>
      <w:bookmarkEnd w:id="325"/>
    </w:p>
    <w:p w14:paraId="21309676" w14:textId="4FAAB9EC" w:rsidR="005A0AB9" w:rsidRPr="00B01E06" w:rsidRDefault="005A0AB9" w:rsidP="00967567">
      <w:pPr>
        <w:spacing w:line="240" w:lineRule="auto"/>
        <w:rPr>
          <w:b/>
          <w:bCs/>
        </w:rPr>
      </w:pPr>
      <w:r>
        <w:t xml:space="preserve">1. </w:t>
      </w:r>
      <w:r w:rsidR="00C01825">
        <w:rPr>
          <w:b/>
          <w:bCs/>
        </w:rPr>
        <w:t>Performance</w:t>
      </w:r>
      <w:r w:rsidRPr="00B01E06">
        <w:rPr>
          <w:b/>
          <w:bCs/>
        </w:rPr>
        <w:t>:</w:t>
      </w:r>
    </w:p>
    <w:p w14:paraId="1E1400DB" w14:textId="5B33FDE0" w:rsidR="005A0AB9" w:rsidRDefault="00C01825" w:rsidP="00967567">
      <w:pPr>
        <w:pStyle w:val="ListParagraph"/>
        <w:numPr>
          <w:ilvl w:val="0"/>
          <w:numId w:val="17"/>
        </w:numPr>
        <w:spacing w:line="240" w:lineRule="auto"/>
      </w:pPr>
      <w:r>
        <w:t>Yesteryear should load quickly and promptly respond to user commands.</w:t>
      </w:r>
    </w:p>
    <w:p w14:paraId="22D877CE" w14:textId="001C43D7" w:rsidR="00C01825" w:rsidRDefault="00C01825" w:rsidP="00967567">
      <w:pPr>
        <w:pStyle w:val="ListParagraph"/>
        <w:numPr>
          <w:ilvl w:val="0"/>
          <w:numId w:val="17"/>
        </w:numPr>
        <w:spacing w:line="240" w:lineRule="auto"/>
      </w:pPr>
      <w:r>
        <w:t>Playback ability should be polished and unbroken, with minimal buffering or delays for the user.</w:t>
      </w:r>
    </w:p>
    <w:p w14:paraId="040965C1" w14:textId="6C25ED70" w:rsidR="000E46B5" w:rsidRDefault="00D777F6" w:rsidP="00967567">
      <w:pPr>
        <w:pStyle w:val="ListParagraph"/>
        <w:numPr>
          <w:ilvl w:val="0"/>
          <w:numId w:val="17"/>
        </w:numPr>
        <w:spacing w:line="240" w:lineRule="auto"/>
      </w:pPr>
      <w:r>
        <w:t xml:space="preserve">Yesteryear should be able to perform </w:t>
      </w:r>
      <w:r w:rsidR="000E46B5">
        <w:t>at the same rate despite the large number of concurrent users without a notable degradation in performance.</w:t>
      </w:r>
    </w:p>
    <w:p w14:paraId="75D5C2AB" w14:textId="0BE645BB" w:rsidR="000E46B5" w:rsidRDefault="000E46B5" w:rsidP="00967567">
      <w:pPr>
        <w:spacing w:line="240" w:lineRule="auto"/>
        <w:rPr>
          <w:b/>
          <w:bCs/>
        </w:rPr>
      </w:pPr>
      <w:r>
        <w:t xml:space="preserve">2. </w:t>
      </w:r>
      <w:r>
        <w:rPr>
          <w:b/>
          <w:bCs/>
        </w:rPr>
        <w:t>Operationality</w:t>
      </w:r>
      <w:r w:rsidRPr="000E46B5">
        <w:rPr>
          <w:b/>
          <w:bCs/>
        </w:rPr>
        <w:t>:</w:t>
      </w:r>
    </w:p>
    <w:p w14:paraId="6BC244D8" w14:textId="7C2338AA" w:rsidR="000E46B5" w:rsidRDefault="000E46B5" w:rsidP="00967567">
      <w:pPr>
        <w:pStyle w:val="ListParagraph"/>
        <w:numPr>
          <w:ilvl w:val="0"/>
          <w:numId w:val="18"/>
        </w:numPr>
        <w:spacing w:line="240" w:lineRule="auto"/>
      </w:pPr>
      <w:r>
        <w:t>Yesteryear will be available to the public by July 31, 2025.</w:t>
      </w:r>
    </w:p>
    <w:p w14:paraId="34FC14E8" w14:textId="4510D29B" w:rsidR="000E46B5" w:rsidRDefault="000E46B5" w:rsidP="00967567">
      <w:pPr>
        <w:pStyle w:val="ListParagraph"/>
        <w:numPr>
          <w:ilvl w:val="0"/>
          <w:numId w:val="18"/>
        </w:numPr>
        <w:spacing w:line="240" w:lineRule="auto"/>
      </w:pPr>
      <w:r>
        <w:t>Hardware will not be necessary to develop the application.</w:t>
      </w:r>
    </w:p>
    <w:p w14:paraId="40A7D5FC" w14:textId="1B8D3B01" w:rsidR="000E46B5" w:rsidRDefault="000E46B5" w:rsidP="00967567">
      <w:pPr>
        <w:pStyle w:val="ListParagraph"/>
        <w:numPr>
          <w:ilvl w:val="0"/>
          <w:numId w:val="18"/>
        </w:numPr>
        <w:spacing w:line="240" w:lineRule="auto"/>
      </w:pPr>
      <w:r>
        <w:t>The only form of payment will be through Apple Pay, and the user will be asked to make that payment when they first initiate the application.</w:t>
      </w:r>
    </w:p>
    <w:p w14:paraId="1758D396" w14:textId="7EC7B72C" w:rsidR="000E46B5" w:rsidRDefault="00610BA7" w:rsidP="00967567">
      <w:pPr>
        <w:pStyle w:val="ListParagraph"/>
        <w:numPr>
          <w:ilvl w:val="0"/>
          <w:numId w:val="18"/>
        </w:numPr>
        <w:spacing w:line="240" w:lineRule="auto"/>
      </w:pPr>
      <w:r>
        <w:t>Yesteryear will only run on the Apple Vision Pro headset.</w:t>
      </w:r>
    </w:p>
    <w:p w14:paraId="5FEE0748" w14:textId="17179D67" w:rsidR="00610BA7" w:rsidRDefault="00610BA7" w:rsidP="00967567">
      <w:pPr>
        <w:pStyle w:val="ListParagraph"/>
        <w:numPr>
          <w:ilvl w:val="0"/>
          <w:numId w:val="18"/>
        </w:numPr>
        <w:spacing w:line="240" w:lineRule="auto"/>
      </w:pPr>
      <w:r>
        <w:t xml:space="preserve">The interface </w:t>
      </w:r>
      <w:r w:rsidR="00892045">
        <w:t>shouldn't</w:t>
      </w:r>
      <w:r>
        <w:t xml:space="preserve"> risk the </w:t>
      </w:r>
      <w:r w:rsidR="00892045">
        <w:t>user's</w:t>
      </w:r>
      <w:r>
        <w:t xml:space="preserve"> comfort while utilizing the application.</w:t>
      </w:r>
    </w:p>
    <w:p w14:paraId="24F1F812" w14:textId="57AE3F48" w:rsidR="00610BA7" w:rsidRDefault="00610BA7" w:rsidP="00967567">
      <w:pPr>
        <w:spacing w:line="240" w:lineRule="auto"/>
      </w:pPr>
      <w:r>
        <w:t xml:space="preserve">3. </w:t>
      </w:r>
      <w:r w:rsidRPr="00610BA7">
        <w:rPr>
          <w:b/>
          <w:bCs/>
        </w:rPr>
        <w:t>Accessibility:</w:t>
      </w:r>
    </w:p>
    <w:p w14:paraId="6B61459A" w14:textId="55F49793" w:rsidR="00610BA7" w:rsidRDefault="00967567" w:rsidP="00967567">
      <w:pPr>
        <w:pStyle w:val="ListParagraph"/>
        <w:numPr>
          <w:ilvl w:val="0"/>
          <w:numId w:val="19"/>
        </w:numPr>
        <w:spacing w:line="240" w:lineRule="auto"/>
      </w:pPr>
      <w:r>
        <w:t>Yesteryear should be accessible to users with disabilities, acting under accessibility standards such as Web Content Accessibility Guidelines.</w:t>
      </w:r>
    </w:p>
    <w:p w14:paraId="088E7EB7" w14:textId="6B3F26EC" w:rsidR="009E789E" w:rsidRDefault="00967567" w:rsidP="009E789E">
      <w:pPr>
        <w:pStyle w:val="ListParagraph"/>
        <w:numPr>
          <w:ilvl w:val="0"/>
          <w:numId w:val="19"/>
        </w:numPr>
        <w:spacing w:line="240" w:lineRule="auto"/>
        <w:rPr>
          <w:ins w:id="326" w:author="Aryan Bataan" w:date="2024-05-18T15:18:00Z"/>
        </w:rPr>
      </w:pPr>
      <w:r>
        <w:t>Yesteryear should employ features like screen readers, keyboard navigation, and alternative input methods like eye-movement tracers.</w:t>
      </w:r>
    </w:p>
    <w:p w14:paraId="0B9E513E" w14:textId="77777777" w:rsidR="009E789E" w:rsidRDefault="009E789E" w:rsidP="009E789E">
      <w:pPr>
        <w:spacing w:line="240" w:lineRule="auto"/>
        <w:rPr>
          <w:ins w:id="327" w:author="Aryan Bataan" w:date="2024-05-18T15:19:00Z"/>
          <w:u w:val="single"/>
        </w:rPr>
      </w:pPr>
    </w:p>
    <w:p w14:paraId="676FC5C3" w14:textId="77777777" w:rsidR="009E789E" w:rsidRDefault="009E789E" w:rsidP="009E789E">
      <w:pPr>
        <w:spacing w:line="240" w:lineRule="auto"/>
        <w:rPr>
          <w:ins w:id="328" w:author="Aryan Bataan" w:date="2024-05-18T15:19:00Z"/>
          <w:u w:val="single"/>
        </w:rPr>
      </w:pPr>
    </w:p>
    <w:p w14:paraId="1DF7A90E" w14:textId="77777777" w:rsidR="009E789E" w:rsidRDefault="009E789E" w:rsidP="009E789E">
      <w:pPr>
        <w:spacing w:line="240" w:lineRule="auto"/>
        <w:rPr>
          <w:ins w:id="329" w:author="Aryan Bataan" w:date="2024-05-18T15:19:00Z"/>
          <w:u w:val="single"/>
        </w:rPr>
      </w:pPr>
    </w:p>
    <w:p w14:paraId="0D68F87A" w14:textId="77777777" w:rsidR="003A2E2E" w:rsidRDefault="003A2E2E" w:rsidP="009E789E">
      <w:pPr>
        <w:spacing w:line="240" w:lineRule="auto"/>
        <w:rPr>
          <w:ins w:id="330" w:author="Aryan Bataan" w:date="2024-05-20T19:58:00Z"/>
          <w:u w:val="single"/>
        </w:rPr>
      </w:pPr>
    </w:p>
    <w:p w14:paraId="03AE9417" w14:textId="6C29748B" w:rsidR="009E789E" w:rsidRDefault="009E789E">
      <w:pPr>
        <w:pStyle w:val="Heading2"/>
        <w:rPr>
          <w:ins w:id="331" w:author="Aryan Bataan" w:date="2024-05-18T15:18:00Z"/>
          <w:u w:val="single"/>
        </w:rPr>
        <w:pPrChange w:id="332" w:author="Aryan Bataan" w:date="2024-05-21T22:05:00Z">
          <w:pPr>
            <w:spacing w:line="240" w:lineRule="auto"/>
          </w:pPr>
        </w:pPrChange>
      </w:pPr>
      <w:bookmarkStart w:id="333" w:name="_Toc167221739"/>
      <w:ins w:id="334" w:author="Aryan Bataan" w:date="2024-05-18T15:18:00Z">
        <w:r>
          <w:rPr>
            <w:u w:val="single"/>
          </w:rPr>
          <w:t>5.0: Requirements Model</w:t>
        </w:r>
        <w:bookmarkEnd w:id="333"/>
      </w:ins>
    </w:p>
    <w:p w14:paraId="4D0AC1DE" w14:textId="08DAB54D" w:rsidR="009E789E" w:rsidRPr="009E789E" w:rsidRDefault="009E789E" w:rsidP="009E789E">
      <w:pPr>
        <w:spacing w:line="240" w:lineRule="auto"/>
        <w:rPr>
          <w:ins w:id="335" w:author="Aryan Bataan" w:date="2024-05-18T15:18:00Z"/>
          <w:rPrChange w:id="336" w:author="Aryan Bataan" w:date="2024-05-18T15:19:00Z">
            <w:rPr>
              <w:ins w:id="337" w:author="Aryan Bataan" w:date="2024-05-18T15:18:00Z"/>
              <w:u w:val="single"/>
            </w:rPr>
          </w:rPrChange>
        </w:rPr>
      </w:pPr>
      <w:ins w:id="338" w:author="Aryan Bataan" w:date="2024-05-18T15:18:00Z">
        <w:r w:rsidRPr="009E789E">
          <w:rPr>
            <w:rPrChange w:id="339" w:author="Aryan Bataan" w:date="2024-05-18T15:19:00Z">
              <w:rPr>
                <w:u w:val="single"/>
              </w:rPr>
            </w:rPrChange>
          </w:rPr>
          <w:t>Introduction:</w:t>
        </w:r>
      </w:ins>
    </w:p>
    <w:p w14:paraId="7C6B25D7" w14:textId="7D30EABB" w:rsidR="009E789E" w:rsidRDefault="009E789E">
      <w:pPr>
        <w:spacing w:line="240" w:lineRule="auto"/>
        <w:rPr>
          <w:ins w:id="340" w:author="Aryan Bataan" w:date="2024-05-19T12:53:00Z"/>
          <w:u w:val="single"/>
        </w:rPr>
      </w:pPr>
      <w:ins w:id="341" w:author="Aryan Bataan" w:date="2024-05-18T15:19:00Z">
        <w:r>
          <w:rPr>
            <w:u w:val="single"/>
          </w:rPr>
          <w:t>The drawings and complementing documentation for Yest</w:t>
        </w:r>
      </w:ins>
      <w:ins w:id="342" w:author="Aryan Bataan" w:date="2024-05-19T12:46:00Z">
        <w:r w:rsidR="005A06D8">
          <w:rPr>
            <w:u w:val="single"/>
          </w:rPr>
          <w:t xml:space="preserve">eryear will showcase </w:t>
        </w:r>
      </w:ins>
      <w:ins w:id="343" w:author="Aryan Bataan" w:date="2024-05-19T12:47:00Z">
        <w:r w:rsidR="005A06D8">
          <w:rPr>
            <w:u w:val="single"/>
          </w:rPr>
          <w:t>an</w:t>
        </w:r>
      </w:ins>
      <w:ins w:id="344" w:author="Aryan Bataan" w:date="2024-05-19T12:46:00Z">
        <w:r w:rsidR="005A06D8">
          <w:rPr>
            <w:u w:val="single"/>
          </w:rPr>
          <w:t xml:space="preserve"> overarchin</w:t>
        </w:r>
      </w:ins>
      <w:ins w:id="345" w:author="Aryan Bataan" w:date="2024-05-19T12:47:00Z">
        <w:r w:rsidR="005A06D8">
          <w:rPr>
            <w:u w:val="single"/>
          </w:rPr>
          <w:t>g overview of its vital use c</w:t>
        </w:r>
      </w:ins>
      <w:ins w:id="346" w:author="Aryan Bataan" w:date="2024-05-19T12:48:00Z">
        <w:r w:rsidR="005A06D8">
          <w:rPr>
            <w:u w:val="single"/>
          </w:rPr>
          <w:t xml:space="preserve">ases, </w:t>
        </w:r>
      </w:ins>
      <w:ins w:id="347" w:author="Aryan Bataan" w:date="2024-05-19T12:49:00Z">
        <w:r w:rsidR="005A06D8">
          <w:rPr>
            <w:u w:val="single"/>
          </w:rPr>
          <w:t xml:space="preserve">concentrating on </w:t>
        </w:r>
        <w:r w:rsidR="005A06D8">
          <w:rPr>
            <w:u w:val="single"/>
          </w:rPr>
          <w:lastRenderedPageBreak/>
          <w:t xml:space="preserve">essential functionalities like </w:t>
        </w:r>
      </w:ins>
      <w:ins w:id="348" w:author="Aryan Bataan" w:date="2024-05-19T12:50:00Z">
        <w:r w:rsidR="005A06D8">
          <w:rPr>
            <w:u w:val="single"/>
          </w:rPr>
          <w:t>“</w:t>
        </w:r>
      </w:ins>
      <w:ins w:id="349" w:author="Aryan Bataan" w:date="2024-05-19T13:20:00Z">
        <w:r w:rsidR="005425B4">
          <w:rPr>
            <w:u w:val="single"/>
          </w:rPr>
          <w:t>Create Account</w:t>
        </w:r>
      </w:ins>
      <w:ins w:id="350" w:author="Aryan Bataan" w:date="2024-05-19T12:50:00Z">
        <w:r w:rsidR="005A06D8">
          <w:rPr>
            <w:u w:val="single"/>
          </w:rPr>
          <w:t>,” “C</w:t>
        </w:r>
      </w:ins>
      <w:ins w:id="351" w:author="Aryan Bataan" w:date="2024-05-19T13:20:00Z">
        <w:r w:rsidR="005425B4">
          <w:rPr>
            <w:u w:val="single"/>
          </w:rPr>
          <w:t>hoose Film Format</w:t>
        </w:r>
      </w:ins>
      <w:ins w:id="352" w:author="Aryan Bataan" w:date="2024-05-19T12:50:00Z">
        <w:r w:rsidR="005A06D8">
          <w:rPr>
            <w:u w:val="single"/>
          </w:rPr>
          <w:t>,”</w:t>
        </w:r>
      </w:ins>
      <w:ins w:id="353" w:author="Aryan Bataan" w:date="2024-05-19T13:20:00Z">
        <w:r w:rsidR="005425B4">
          <w:rPr>
            <w:u w:val="single"/>
          </w:rPr>
          <w:t xml:space="preserve">  </w:t>
        </w:r>
      </w:ins>
      <w:ins w:id="354" w:author="Aryan Bataan" w:date="2024-05-19T12:50:00Z">
        <w:r w:rsidR="005A06D8">
          <w:rPr>
            <w:u w:val="single"/>
          </w:rPr>
          <w:t>“</w:t>
        </w:r>
      </w:ins>
      <w:ins w:id="355" w:author="Aryan Bataan" w:date="2024-05-19T13:20:00Z">
        <w:r w:rsidR="005425B4">
          <w:rPr>
            <w:u w:val="single"/>
          </w:rPr>
          <w:t>Maximize/Minimize Screen Size,</w:t>
        </w:r>
      </w:ins>
      <w:ins w:id="356" w:author="Aryan Bataan" w:date="2024-05-19T12:50:00Z">
        <w:r w:rsidR="005A06D8">
          <w:rPr>
            <w:u w:val="single"/>
          </w:rPr>
          <w:t>”</w:t>
        </w:r>
      </w:ins>
      <w:ins w:id="357" w:author="Aryan Bataan" w:date="2024-05-19T13:20:00Z">
        <w:r w:rsidR="005425B4">
          <w:rPr>
            <w:u w:val="single"/>
          </w:rPr>
          <w:t xml:space="preserve"> and “Pre-buffering and Playback.” </w:t>
        </w:r>
      </w:ins>
      <w:ins w:id="358" w:author="Aryan Bataan" w:date="2024-05-19T12:51:00Z">
        <w:r w:rsidR="005A06D8">
          <w:rPr>
            <w:u w:val="single"/>
          </w:rPr>
          <w:t xml:space="preserve">The following use cases are displayed </w:t>
        </w:r>
      </w:ins>
      <w:ins w:id="359" w:author="Aryan Bataan" w:date="2024-05-19T12:53:00Z">
        <w:r w:rsidR="005A06D8">
          <w:rPr>
            <w:u w:val="single"/>
          </w:rPr>
          <w:t>user-friendly without technical jargon and</w:t>
        </w:r>
      </w:ins>
      <w:ins w:id="360" w:author="Aryan Bataan" w:date="2024-05-19T12:52:00Z">
        <w:r w:rsidR="005A06D8">
          <w:rPr>
            <w:u w:val="single"/>
          </w:rPr>
          <w:t xml:space="preserve"> graphics to strengthen the viewer’s comprehension.</w:t>
        </w:r>
      </w:ins>
    </w:p>
    <w:p w14:paraId="2C6DC883" w14:textId="104E301C" w:rsidR="005A06D8" w:rsidRDefault="005A06D8">
      <w:pPr>
        <w:spacing w:line="240" w:lineRule="auto"/>
        <w:rPr>
          <w:ins w:id="361" w:author="Aryan Bataan" w:date="2024-05-19T13:04:00Z"/>
          <w:u w:val="single"/>
        </w:rPr>
      </w:pPr>
      <w:ins w:id="362" w:author="Aryan Bataan" w:date="2024-05-19T12:53:00Z">
        <w:r>
          <w:rPr>
            <w:u w:val="single"/>
          </w:rPr>
          <w:t>The ”</w:t>
        </w:r>
      </w:ins>
      <w:ins w:id="363" w:author="Aryan Bataan" w:date="2024-05-19T13:21:00Z">
        <w:r w:rsidR="005425B4">
          <w:rPr>
            <w:u w:val="single"/>
          </w:rPr>
          <w:t>Create Account</w:t>
        </w:r>
      </w:ins>
      <w:ins w:id="364" w:author="Aryan Bataan" w:date="2024-05-19T12:53:00Z">
        <w:r>
          <w:rPr>
            <w:u w:val="single"/>
          </w:rPr>
          <w:t>” use case demonstrates h</w:t>
        </w:r>
      </w:ins>
      <w:ins w:id="365" w:author="Aryan Bataan" w:date="2024-05-19T12:54:00Z">
        <w:r>
          <w:rPr>
            <w:u w:val="single"/>
          </w:rPr>
          <w:t>ow users</w:t>
        </w:r>
      </w:ins>
      <w:ins w:id="366" w:author="Aryan Bataan" w:date="2024-05-19T12:55:00Z">
        <w:r>
          <w:rPr>
            <w:u w:val="single"/>
          </w:rPr>
          <w:t xml:space="preserve"> </w:t>
        </w:r>
      </w:ins>
      <w:ins w:id="367" w:author="Aryan Bataan" w:date="2024-05-19T13:05:00Z">
        <w:r w:rsidR="00C14A40">
          <w:rPr>
            <w:u w:val="single"/>
          </w:rPr>
          <w:t>can</w:t>
        </w:r>
      </w:ins>
      <w:ins w:id="368" w:author="Aryan Bataan" w:date="2024-05-19T12:54:00Z">
        <w:r>
          <w:rPr>
            <w:u w:val="single"/>
          </w:rPr>
          <w:t xml:space="preserve"> create account</w:t>
        </w:r>
      </w:ins>
      <w:ins w:id="369" w:author="Aryan Bataan" w:date="2024-05-19T12:55:00Z">
        <w:r>
          <w:rPr>
            <w:u w:val="single"/>
          </w:rPr>
          <w:t xml:space="preserve">s and log in securely to Yesteryear. This particular use case </w:t>
        </w:r>
      </w:ins>
      <w:ins w:id="370" w:author="Aryan Bataan" w:date="2024-05-19T13:05:00Z">
        <w:r w:rsidR="00C14A40">
          <w:rPr>
            <w:u w:val="single"/>
          </w:rPr>
          <w:t>ensures</w:t>
        </w:r>
      </w:ins>
      <w:ins w:id="371" w:author="Aryan Bataan" w:date="2024-05-19T12:56:00Z">
        <w:r>
          <w:rPr>
            <w:u w:val="single"/>
          </w:rPr>
          <w:t xml:space="preserve"> that users can </w:t>
        </w:r>
      </w:ins>
      <w:ins w:id="372" w:author="Aryan Bataan" w:date="2024-05-19T13:05:00Z">
        <w:r w:rsidR="00C14A40">
          <w:rPr>
            <w:u w:val="single"/>
          </w:rPr>
          <w:t>proficiently manage their user profiles, personal information, and preferences</w:t>
        </w:r>
      </w:ins>
      <w:ins w:id="373" w:author="Aryan Bataan" w:date="2024-05-19T13:03:00Z">
        <w:r w:rsidR="00D557DD">
          <w:rPr>
            <w:u w:val="single"/>
          </w:rPr>
          <w:t xml:space="preserve">, </w:t>
        </w:r>
      </w:ins>
      <w:ins w:id="374" w:author="Aryan Bataan" w:date="2024-05-19T13:04:00Z">
        <w:r w:rsidR="00C14A40">
          <w:rPr>
            <w:u w:val="single"/>
          </w:rPr>
          <w:t>offering a personalized and secure experience.</w:t>
        </w:r>
      </w:ins>
    </w:p>
    <w:p w14:paraId="63EEC6D6" w14:textId="39BDFACB" w:rsidR="00C14A40" w:rsidRDefault="00C14A40">
      <w:pPr>
        <w:spacing w:line="240" w:lineRule="auto"/>
        <w:rPr>
          <w:ins w:id="375" w:author="Aryan Bataan" w:date="2024-05-19T13:11:00Z"/>
          <w:u w:val="single"/>
        </w:rPr>
      </w:pPr>
      <w:ins w:id="376" w:author="Aryan Bataan" w:date="2024-05-19T13:04:00Z">
        <w:r>
          <w:rPr>
            <w:u w:val="single"/>
          </w:rPr>
          <w:t>The “</w:t>
        </w:r>
      </w:ins>
      <w:ins w:id="377" w:author="Aryan Bataan" w:date="2024-05-19T13:22:00Z">
        <w:r w:rsidR="005425B4">
          <w:rPr>
            <w:u w:val="single"/>
          </w:rPr>
          <w:t xml:space="preserve">Pre-buffering and </w:t>
        </w:r>
      </w:ins>
      <w:ins w:id="378" w:author="Aryan Bataan" w:date="2024-05-19T13:05:00Z">
        <w:r>
          <w:rPr>
            <w:u w:val="single"/>
          </w:rPr>
          <w:t xml:space="preserve">Playback” use case </w:t>
        </w:r>
      </w:ins>
      <w:ins w:id="379" w:author="Aryan Bataan" w:date="2024-05-19T13:06:00Z">
        <w:r w:rsidR="00C85290">
          <w:rPr>
            <w:u w:val="single"/>
          </w:rPr>
          <w:t>exhibit</w:t>
        </w:r>
      </w:ins>
      <w:ins w:id="380" w:author="Aryan Bataan" w:date="2024-05-19T13:23:00Z">
        <w:r w:rsidR="005425B4">
          <w:rPr>
            <w:u w:val="single"/>
          </w:rPr>
          <w:t>s ho</w:t>
        </w:r>
      </w:ins>
      <w:ins w:id="381" w:author="Aryan Bataan" w:date="2024-05-19T13:29:00Z">
        <w:r w:rsidR="00A050EA">
          <w:rPr>
            <w:u w:val="single"/>
          </w:rPr>
          <w:t xml:space="preserve">w pre-buffering saves </w:t>
        </w:r>
      </w:ins>
      <w:ins w:id="382" w:author="Aryan Bataan" w:date="2024-05-19T13:37:00Z">
        <w:r w:rsidR="00965608">
          <w:rPr>
            <w:u w:val="single"/>
          </w:rPr>
          <w:t>users</w:t>
        </w:r>
      </w:ins>
      <w:ins w:id="383" w:author="Aryan Bataan" w:date="2024-05-19T13:29:00Z">
        <w:r w:rsidR="00A050EA">
          <w:rPr>
            <w:u w:val="single"/>
          </w:rPr>
          <w:t xml:space="preserve"> from waiting for their film to load</w:t>
        </w:r>
      </w:ins>
      <w:ins w:id="384" w:author="Aryan Bataan" w:date="2024-05-19T13:08:00Z">
        <w:r w:rsidR="00BD52B2">
          <w:rPr>
            <w:u w:val="single"/>
          </w:rPr>
          <w:t>. This use c</w:t>
        </w:r>
      </w:ins>
      <w:ins w:id="385" w:author="Aryan Bataan" w:date="2024-05-19T13:09:00Z">
        <w:r w:rsidR="00BD52B2">
          <w:rPr>
            <w:u w:val="single"/>
          </w:rPr>
          <w:t xml:space="preserve">ase </w:t>
        </w:r>
      </w:ins>
      <w:ins w:id="386" w:author="Aryan Bataan" w:date="2024-05-19T13:11:00Z">
        <w:r w:rsidR="00BD52B2">
          <w:rPr>
            <w:u w:val="single"/>
          </w:rPr>
          <w:t>ensures</w:t>
        </w:r>
      </w:ins>
      <w:ins w:id="387" w:author="Aryan Bataan" w:date="2024-05-19T13:09:00Z">
        <w:r w:rsidR="00BD52B2">
          <w:rPr>
            <w:u w:val="single"/>
          </w:rPr>
          <w:t xml:space="preserve"> that users c</w:t>
        </w:r>
      </w:ins>
      <w:ins w:id="388" w:author="Aryan Bataan" w:date="2024-05-19T13:10:00Z">
        <w:r w:rsidR="00BD52B2">
          <w:rPr>
            <w:u w:val="single"/>
          </w:rPr>
          <w:t>an nourish a</w:t>
        </w:r>
      </w:ins>
      <w:ins w:id="389" w:author="Aryan Bataan" w:date="2024-05-19T13:11:00Z">
        <w:r w:rsidR="00BD52B2">
          <w:rPr>
            <w:u w:val="single"/>
          </w:rPr>
          <w:t>n</w:t>
        </w:r>
      </w:ins>
      <w:ins w:id="390" w:author="Aryan Bataan" w:date="2024-05-19T13:10:00Z">
        <w:r w:rsidR="00BD52B2">
          <w:rPr>
            <w:u w:val="single"/>
          </w:rPr>
          <w:t xml:space="preserve"> uninterrupted and immersive cinematic experienc</w:t>
        </w:r>
      </w:ins>
      <w:ins w:id="391" w:author="Aryan Bataan" w:date="2024-05-19T13:31:00Z">
        <w:r w:rsidR="00A050EA">
          <w:rPr>
            <w:u w:val="single"/>
          </w:rPr>
          <w:t>e by running network checks and user notifications about the buffering status.</w:t>
        </w:r>
      </w:ins>
    </w:p>
    <w:p w14:paraId="16FE8B4F" w14:textId="56C85F34" w:rsidR="00BD52B2" w:rsidRDefault="00BD52B2">
      <w:pPr>
        <w:spacing w:line="240" w:lineRule="auto"/>
        <w:rPr>
          <w:ins w:id="392" w:author="Aryan Bataan" w:date="2024-05-19T13:38:00Z"/>
          <w:u w:val="single"/>
        </w:rPr>
      </w:pPr>
      <w:ins w:id="393" w:author="Aryan Bataan" w:date="2024-05-19T13:11:00Z">
        <w:r>
          <w:rPr>
            <w:u w:val="single"/>
          </w:rPr>
          <w:t>The ”</w:t>
        </w:r>
      </w:ins>
      <w:ins w:id="394" w:author="Aryan Bataan" w:date="2024-05-19T13:22:00Z">
        <w:r w:rsidR="005425B4">
          <w:rPr>
            <w:u w:val="single"/>
          </w:rPr>
          <w:t>Choose Film Format</w:t>
        </w:r>
      </w:ins>
      <w:ins w:id="395" w:author="Aryan Bataan" w:date="2024-05-19T13:12:00Z">
        <w:r>
          <w:rPr>
            <w:u w:val="single"/>
          </w:rPr>
          <w:t>” u</w:t>
        </w:r>
      </w:ins>
      <w:ins w:id="396" w:author="Aryan Bataan" w:date="2024-05-19T13:17:00Z">
        <w:r w:rsidR="005425B4">
          <w:rPr>
            <w:u w:val="single"/>
          </w:rPr>
          <w:t>se case explains how users ca</w:t>
        </w:r>
      </w:ins>
      <w:ins w:id="397" w:author="Aryan Bataan" w:date="2024-05-19T13:22:00Z">
        <w:r w:rsidR="005425B4">
          <w:rPr>
            <w:u w:val="single"/>
          </w:rPr>
          <w:t>n</w:t>
        </w:r>
      </w:ins>
      <w:ins w:id="398" w:author="Aryan Bataan" w:date="2024-05-19T13:32:00Z">
        <w:r w:rsidR="00A050EA">
          <w:rPr>
            <w:u w:val="single"/>
          </w:rPr>
          <w:t xml:space="preserve"> choose from the many film formats (IMAX, IMAX 70MM, 70MM, 35MM) for viewing films. This use c</w:t>
        </w:r>
      </w:ins>
      <w:ins w:id="399" w:author="Aryan Bataan" w:date="2024-05-19T13:33:00Z">
        <w:r w:rsidR="00A050EA">
          <w:rPr>
            <w:u w:val="single"/>
          </w:rPr>
          <w:t>ase makes a point of the user’s ability to personalize their viewing experience based on their preferences, ensurin</w:t>
        </w:r>
      </w:ins>
      <w:ins w:id="400" w:author="Aryan Bataan" w:date="2024-05-19T13:35:00Z">
        <w:r w:rsidR="00A050EA">
          <w:rPr>
            <w:u w:val="single"/>
          </w:rPr>
          <w:t xml:space="preserve">g </w:t>
        </w:r>
      </w:ins>
      <w:ins w:id="401" w:author="Aryan Bataan" w:date="2024-05-19T13:36:00Z">
        <w:r w:rsidR="00742953">
          <w:rPr>
            <w:u w:val="single"/>
          </w:rPr>
          <w:t>the</w:t>
        </w:r>
      </w:ins>
      <w:ins w:id="402" w:author="Aryan Bataan" w:date="2024-05-19T13:37:00Z">
        <w:r w:rsidR="00965608">
          <w:rPr>
            <w:u w:val="single"/>
          </w:rPr>
          <w:t>y</w:t>
        </w:r>
      </w:ins>
      <w:ins w:id="403" w:author="Aryan Bataan" w:date="2024-05-19T13:36:00Z">
        <w:r w:rsidR="00742953">
          <w:rPr>
            <w:u w:val="single"/>
          </w:rPr>
          <w:t xml:space="preserve"> can </w:t>
        </w:r>
      </w:ins>
      <w:ins w:id="404" w:author="Aryan Bataan" w:date="2024-05-19T13:37:00Z">
        <w:r w:rsidR="00742953">
          <w:rPr>
            <w:u w:val="single"/>
          </w:rPr>
          <w:t xml:space="preserve">relish their favorite </w:t>
        </w:r>
        <w:r w:rsidR="00965608">
          <w:rPr>
            <w:u w:val="single"/>
          </w:rPr>
          <w:t>movie</w:t>
        </w:r>
        <w:r w:rsidR="00742953">
          <w:rPr>
            <w:u w:val="single"/>
          </w:rPr>
          <w:t>s in the</w:t>
        </w:r>
        <w:r w:rsidR="00965608">
          <w:rPr>
            <w:u w:val="single"/>
          </w:rPr>
          <w:t>ir desired</w:t>
        </w:r>
        <w:r w:rsidR="00742953">
          <w:rPr>
            <w:u w:val="single"/>
          </w:rPr>
          <w:t xml:space="preserve"> fo</w:t>
        </w:r>
        <w:r w:rsidR="00965608">
          <w:rPr>
            <w:u w:val="single"/>
          </w:rPr>
          <w:t>rmat.</w:t>
        </w:r>
      </w:ins>
    </w:p>
    <w:p w14:paraId="5AD9760C" w14:textId="3A0B6C1A" w:rsidR="00D27F59" w:rsidRDefault="00D27F59">
      <w:pPr>
        <w:spacing w:line="240" w:lineRule="auto"/>
        <w:rPr>
          <w:ins w:id="405" w:author="Aryan Bataan" w:date="2024-05-19T13:43:00Z"/>
          <w:u w:val="single"/>
        </w:rPr>
      </w:pPr>
      <w:ins w:id="406" w:author="Aryan Bataan" w:date="2024-05-19T13:38:00Z">
        <w:r>
          <w:rPr>
            <w:u w:val="single"/>
          </w:rPr>
          <w:t>The supporting docum</w:t>
        </w:r>
        <w:r w:rsidR="00F93F79">
          <w:rPr>
            <w:u w:val="single"/>
          </w:rPr>
          <w:t xml:space="preserve">entation </w:t>
        </w:r>
      </w:ins>
      <w:ins w:id="407" w:author="Aryan Bataan" w:date="2024-05-19T13:39:00Z">
        <w:r w:rsidR="008A547A">
          <w:rPr>
            <w:u w:val="single"/>
          </w:rPr>
          <w:t xml:space="preserve">outlines the normal flow of events, triggers, relationships, and the </w:t>
        </w:r>
      </w:ins>
      <w:ins w:id="408" w:author="Aryan Bataan" w:date="2024-05-19T13:41:00Z">
        <w:r w:rsidR="008A547A">
          <w:rPr>
            <w:u w:val="single"/>
          </w:rPr>
          <w:t>stakeholders' interest</w:t>
        </w:r>
      </w:ins>
      <w:ins w:id="409" w:author="Aryan Bataan" w:date="2024-05-19T13:39:00Z">
        <w:r w:rsidR="008A547A">
          <w:rPr>
            <w:u w:val="single"/>
          </w:rPr>
          <w:t>s for each use case. Stakeholders, including film studios, filmmakers, investors, develop</w:t>
        </w:r>
      </w:ins>
      <w:ins w:id="410" w:author="Aryan Bataan" w:date="2024-05-19T13:40:00Z">
        <w:r w:rsidR="008A547A">
          <w:rPr>
            <w:u w:val="single"/>
          </w:rPr>
          <w:t>ers, Apple, and content pro</w:t>
        </w:r>
      </w:ins>
      <w:ins w:id="411" w:author="Aryan Bataan" w:date="2024-05-19T13:41:00Z">
        <w:r w:rsidR="008A547A">
          <w:rPr>
            <w:u w:val="single"/>
          </w:rPr>
          <w:t>vider</w:t>
        </w:r>
      </w:ins>
      <w:ins w:id="412" w:author="Aryan Bataan" w:date="2024-05-19T13:42:00Z">
        <w:r w:rsidR="008A547A">
          <w:rPr>
            <w:u w:val="single"/>
          </w:rPr>
          <w:t xml:space="preserve">s, are </w:t>
        </w:r>
      </w:ins>
      <w:ins w:id="413" w:author="Aryan Bataan" w:date="2024-05-19T13:44:00Z">
        <w:r w:rsidR="008A547A">
          <w:rPr>
            <w:u w:val="single"/>
          </w:rPr>
          <w:t>considere</w:t>
        </w:r>
      </w:ins>
      <w:ins w:id="414" w:author="Aryan Bataan" w:date="2024-05-19T13:42:00Z">
        <w:r w:rsidR="008A547A">
          <w:rPr>
            <w:u w:val="single"/>
          </w:rPr>
          <w:t xml:space="preserve">d to ensure the application’s success and </w:t>
        </w:r>
      </w:ins>
      <w:ins w:id="415" w:author="Aryan Bataan" w:date="2024-05-19T13:43:00Z">
        <w:r w:rsidR="008A547A">
          <w:rPr>
            <w:u w:val="single"/>
          </w:rPr>
          <w:t>user satisfaction.</w:t>
        </w:r>
      </w:ins>
    </w:p>
    <w:p w14:paraId="60698B4E" w14:textId="11CA328F" w:rsidR="008A547A" w:rsidRDefault="008A547A">
      <w:pPr>
        <w:spacing w:line="240" w:lineRule="auto"/>
        <w:rPr>
          <w:ins w:id="416" w:author="Aryan Bataan" w:date="2024-05-19T13:51:00Z"/>
          <w:u w:val="single"/>
        </w:rPr>
      </w:pPr>
      <w:ins w:id="417" w:author="Aryan Bataan" w:date="2024-05-19T13:43:00Z">
        <w:r>
          <w:rPr>
            <w:u w:val="single"/>
          </w:rPr>
          <w:t>B</w:t>
        </w:r>
      </w:ins>
      <w:ins w:id="418" w:author="Aryan Bataan" w:date="2024-05-19T13:44:00Z">
        <w:r>
          <w:rPr>
            <w:u w:val="single"/>
          </w:rPr>
          <w:t xml:space="preserve">y </w:t>
        </w:r>
      </w:ins>
      <w:ins w:id="419" w:author="Aryan Bataan" w:date="2024-05-19T13:45:00Z">
        <w:r>
          <w:rPr>
            <w:u w:val="single"/>
          </w:rPr>
          <w:t xml:space="preserve">showcasing the information clearly, the provided documentation warrants that even non-technical readers, </w:t>
        </w:r>
      </w:ins>
      <w:ins w:id="420" w:author="Aryan Bataan" w:date="2024-05-19T13:46:00Z">
        <w:r>
          <w:rPr>
            <w:u w:val="single"/>
          </w:rPr>
          <w:t xml:space="preserve">including customers or end-users, </w:t>
        </w:r>
        <w:r w:rsidR="00EC6B63">
          <w:rPr>
            <w:u w:val="single"/>
          </w:rPr>
          <w:t xml:space="preserve">can </w:t>
        </w:r>
      </w:ins>
      <w:ins w:id="421" w:author="Aryan Bataan" w:date="2024-05-19T13:47:00Z">
        <w:r w:rsidR="00EC6B63">
          <w:rPr>
            <w:u w:val="single"/>
          </w:rPr>
          <w:t>swiftly make sense of the use cases and their corresponding benefits. This user-</w:t>
        </w:r>
      </w:ins>
      <w:ins w:id="422" w:author="Aryan Bataan" w:date="2024-05-19T13:48:00Z">
        <w:r w:rsidR="00EC6B63">
          <w:rPr>
            <w:u w:val="single"/>
          </w:rPr>
          <w:t>f</w:t>
        </w:r>
      </w:ins>
      <w:ins w:id="423" w:author="Aryan Bataan" w:date="2024-05-19T13:49:00Z">
        <w:r w:rsidR="00B2773E">
          <w:rPr>
            <w:u w:val="single"/>
          </w:rPr>
          <w:t>ocused method accent</w:t>
        </w:r>
      </w:ins>
      <w:ins w:id="424" w:author="Aryan Bataan" w:date="2024-05-19T14:55:00Z">
        <w:r w:rsidR="00E4517C">
          <w:rPr>
            <w:u w:val="single"/>
          </w:rPr>
          <w:t>uate</w:t>
        </w:r>
      </w:ins>
      <w:ins w:id="425" w:author="Aryan Bataan" w:date="2024-05-19T13:49:00Z">
        <w:r w:rsidR="00B2773E">
          <w:rPr>
            <w:u w:val="single"/>
          </w:rPr>
          <w:t xml:space="preserve">s the importance of user satisfaction and system performance, eventually </w:t>
        </w:r>
      </w:ins>
      <w:ins w:id="426" w:author="Aryan Bataan" w:date="2024-05-19T13:50:00Z">
        <w:r w:rsidR="00B2773E">
          <w:rPr>
            <w:u w:val="single"/>
          </w:rPr>
          <w:t>contributing to Yesteryear’s gross success.</w:t>
        </w:r>
      </w:ins>
    </w:p>
    <w:p w14:paraId="7632F627" w14:textId="6A306CBC" w:rsidR="00B2773E" w:rsidDel="00B52F34" w:rsidRDefault="00B2773E" w:rsidP="00B52F34">
      <w:pPr>
        <w:spacing w:line="240" w:lineRule="auto"/>
        <w:rPr>
          <w:del w:id="427" w:author="Aryan Bataan" w:date="2024-05-20T19:57:00Z"/>
          <w:bCs/>
          <w:u w:val="single"/>
        </w:rPr>
      </w:pPr>
    </w:p>
    <w:p w14:paraId="261D753B" w14:textId="77777777" w:rsidR="0073236F" w:rsidRDefault="0073236F" w:rsidP="00B52F34">
      <w:pPr>
        <w:spacing w:line="240" w:lineRule="auto"/>
        <w:rPr>
          <w:ins w:id="428" w:author="Aryan Bataan" w:date="2024-05-20T22:55:00Z"/>
          <w:bCs/>
          <w:u w:val="single"/>
        </w:rPr>
      </w:pPr>
    </w:p>
    <w:p w14:paraId="5D88A038" w14:textId="77777777" w:rsidR="00A24945" w:rsidRDefault="00A24945" w:rsidP="00B52F34">
      <w:pPr>
        <w:spacing w:line="240" w:lineRule="auto"/>
        <w:rPr>
          <w:ins w:id="429" w:author="Aryan Bataan" w:date="2024-05-21T21:30:00Z"/>
        </w:rPr>
      </w:pPr>
    </w:p>
    <w:p w14:paraId="4B86D327" w14:textId="77777777" w:rsidR="00A24945" w:rsidRDefault="00A24945" w:rsidP="00B52F34">
      <w:pPr>
        <w:spacing w:line="240" w:lineRule="auto"/>
        <w:rPr>
          <w:ins w:id="430" w:author="Aryan Bataan" w:date="2024-05-21T21:30:00Z"/>
        </w:rPr>
      </w:pPr>
    </w:p>
    <w:p w14:paraId="7D871522" w14:textId="77777777" w:rsidR="00A24945" w:rsidRDefault="00A24945" w:rsidP="00B52F34">
      <w:pPr>
        <w:spacing w:line="240" w:lineRule="auto"/>
        <w:rPr>
          <w:ins w:id="431" w:author="Aryan Bataan" w:date="2024-05-21T21:30:00Z"/>
        </w:rPr>
      </w:pPr>
    </w:p>
    <w:p w14:paraId="6BFEC182" w14:textId="0E5F6A8B" w:rsidR="0073236F" w:rsidRDefault="00A24945" w:rsidP="00B52F34">
      <w:pPr>
        <w:spacing w:line="240" w:lineRule="auto"/>
        <w:rPr>
          <w:ins w:id="432" w:author="Aryan Bataan" w:date="2024-05-20T19:58:00Z"/>
        </w:rPr>
      </w:pPr>
      <w:ins w:id="433" w:author="Aryan Bataan" w:date="2024-05-21T21:29:00Z">
        <w:r>
          <w:t>Use-Case Diagram</w:t>
        </w:r>
        <w:r w:rsidRPr="00667F38">
          <w:t>:</w:t>
        </w:r>
      </w:ins>
    </w:p>
    <w:p w14:paraId="5BB5C311" w14:textId="0BD4C532" w:rsidR="00B52F34" w:rsidRDefault="00A72E38" w:rsidP="00B52F34">
      <w:pPr>
        <w:spacing w:line="240" w:lineRule="auto"/>
        <w:rPr>
          <w:ins w:id="434" w:author="Aryan Bataan" w:date="2024-05-20T19:58:00Z"/>
        </w:rPr>
      </w:pPr>
      <w:ins w:id="435" w:author="Aryan Bataan" w:date="2024-05-21T22:17:00Z">
        <w:r>
          <w:rPr>
            <w:noProof/>
          </w:rPr>
          <w:lastRenderedPageBreak/>
          <w:drawing>
            <wp:inline distT="0" distB="0" distL="0" distR="0" wp14:anchorId="7C9DC063" wp14:editId="262D9BDC">
              <wp:extent cx="6488349" cy="3661083"/>
              <wp:effectExtent l="0" t="0" r="1905" b="0"/>
              <wp:docPr id="326253494" name="Picture 2"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53494" name="Picture 2" descr="A diagram of different colored circl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6523" cy="3665695"/>
                      </a:xfrm>
                      <a:prstGeom prst="rect">
                        <a:avLst/>
                      </a:prstGeom>
                    </pic:spPr>
                  </pic:pic>
                </a:graphicData>
              </a:graphic>
            </wp:inline>
          </w:drawing>
        </w:r>
      </w:ins>
    </w:p>
    <w:p w14:paraId="07369AAC" w14:textId="77777777" w:rsidR="000E7B78" w:rsidRDefault="000E7B78">
      <w:pPr>
        <w:spacing w:line="240" w:lineRule="auto"/>
        <w:rPr>
          <w:ins w:id="436" w:author="Aryan Bataan" w:date="2024-05-21T18:38:00Z"/>
        </w:rPr>
      </w:pPr>
    </w:p>
    <w:p w14:paraId="4ABC4999" w14:textId="77777777" w:rsidR="00A24945" w:rsidRDefault="00A24945">
      <w:pPr>
        <w:spacing w:line="240" w:lineRule="auto"/>
        <w:rPr>
          <w:ins w:id="437" w:author="Aryan Bataan" w:date="2024-05-21T21:30:00Z"/>
        </w:rPr>
      </w:pPr>
    </w:p>
    <w:p w14:paraId="6C8346DD" w14:textId="77777777" w:rsidR="00A24945" w:rsidRDefault="00A24945">
      <w:pPr>
        <w:spacing w:line="240" w:lineRule="auto"/>
        <w:rPr>
          <w:ins w:id="438" w:author="Aryan Bataan" w:date="2024-05-21T21:30:00Z"/>
        </w:rPr>
      </w:pPr>
    </w:p>
    <w:p w14:paraId="26D2FA19" w14:textId="77777777" w:rsidR="00A24945" w:rsidRDefault="00A24945">
      <w:pPr>
        <w:spacing w:line="240" w:lineRule="auto"/>
        <w:rPr>
          <w:ins w:id="439" w:author="Aryan Bataan" w:date="2024-05-21T21:30:00Z"/>
        </w:rPr>
      </w:pPr>
    </w:p>
    <w:p w14:paraId="2947FC33" w14:textId="77777777" w:rsidR="00A24945" w:rsidRDefault="00A24945">
      <w:pPr>
        <w:spacing w:line="240" w:lineRule="auto"/>
        <w:rPr>
          <w:ins w:id="440" w:author="Aryan Bataan" w:date="2024-05-21T21:30:00Z"/>
        </w:rPr>
      </w:pPr>
    </w:p>
    <w:p w14:paraId="0A25BFA0" w14:textId="77777777" w:rsidR="00A24945" w:rsidRDefault="00A24945">
      <w:pPr>
        <w:spacing w:line="240" w:lineRule="auto"/>
        <w:rPr>
          <w:ins w:id="441" w:author="Aryan Bataan" w:date="2024-05-21T21:30:00Z"/>
        </w:rPr>
      </w:pPr>
    </w:p>
    <w:p w14:paraId="3DED8B16" w14:textId="77777777" w:rsidR="00A24945" w:rsidRDefault="00A24945">
      <w:pPr>
        <w:spacing w:line="240" w:lineRule="auto"/>
        <w:rPr>
          <w:ins w:id="442" w:author="Aryan Bataan" w:date="2024-05-21T21:30:00Z"/>
        </w:rPr>
      </w:pPr>
    </w:p>
    <w:p w14:paraId="08A0DCF4" w14:textId="77777777" w:rsidR="00A24945" w:rsidRDefault="00A24945">
      <w:pPr>
        <w:spacing w:line="240" w:lineRule="auto"/>
        <w:rPr>
          <w:ins w:id="443" w:author="Aryan Bataan" w:date="2024-05-21T21:30:00Z"/>
        </w:rPr>
      </w:pPr>
    </w:p>
    <w:p w14:paraId="780A091A" w14:textId="77777777" w:rsidR="00A24945" w:rsidRDefault="00A24945">
      <w:pPr>
        <w:spacing w:line="240" w:lineRule="auto"/>
        <w:rPr>
          <w:ins w:id="444" w:author="Aryan Bataan" w:date="2024-05-21T21:30:00Z"/>
        </w:rPr>
      </w:pPr>
    </w:p>
    <w:p w14:paraId="523FEEE1" w14:textId="77777777" w:rsidR="00A24945" w:rsidRDefault="00A24945">
      <w:pPr>
        <w:spacing w:line="240" w:lineRule="auto"/>
        <w:rPr>
          <w:ins w:id="445" w:author="Aryan Bataan" w:date="2024-05-21T21:30:00Z"/>
        </w:rPr>
      </w:pPr>
    </w:p>
    <w:p w14:paraId="3CC0B2D8" w14:textId="77777777" w:rsidR="00A24945" w:rsidRDefault="00A24945">
      <w:pPr>
        <w:spacing w:line="240" w:lineRule="auto"/>
        <w:rPr>
          <w:ins w:id="446" w:author="Aryan Bataan" w:date="2024-05-21T21:30:00Z"/>
        </w:rPr>
      </w:pPr>
    </w:p>
    <w:p w14:paraId="7563842E" w14:textId="77777777" w:rsidR="00A24945" w:rsidRDefault="00A24945">
      <w:pPr>
        <w:spacing w:line="240" w:lineRule="auto"/>
        <w:rPr>
          <w:ins w:id="447" w:author="Aryan Bataan" w:date="2024-05-21T21:30:00Z"/>
        </w:rPr>
      </w:pPr>
    </w:p>
    <w:p w14:paraId="01ECFC62" w14:textId="77777777" w:rsidR="00A24945" w:rsidRDefault="00A24945">
      <w:pPr>
        <w:spacing w:line="240" w:lineRule="auto"/>
        <w:rPr>
          <w:ins w:id="448" w:author="Aryan Bataan" w:date="2024-05-21T21:30:00Z"/>
        </w:rPr>
      </w:pPr>
    </w:p>
    <w:p w14:paraId="02653D59" w14:textId="77777777" w:rsidR="00A24945" w:rsidRDefault="00A24945">
      <w:pPr>
        <w:spacing w:line="240" w:lineRule="auto"/>
        <w:rPr>
          <w:ins w:id="449" w:author="Aryan Bataan" w:date="2024-05-21T21:30:00Z"/>
        </w:rPr>
      </w:pPr>
    </w:p>
    <w:p w14:paraId="741DF9A1" w14:textId="77777777" w:rsidR="00A24945" w:rsidRDefault="00A24945">
      <w:pPr>
        <w:spacing w:line="240" w:lineRule="auto"/>
        <w:rPr>
          <w:ins w:id="450" w:author="Aryan Bataan" w:date="2024-05-21T21:30:00Z"/>
        </w:rPr>
      </w:pPr>
    </w:p>
    <w:p w14:paraId="72C2CF5C" w14:textId="77777777" w:rsidR="00A24945" w:rsidRDefault="00A24945">
      <w:pPr>
        <w:spacing w:line="240" w:lineRule="auto"/>
        <w:rPr>
          <w:ins w:id="451" w:author="Aryan Bataan" w:date="2024-05-21T21:30:00Z"/>
        </w:rPr>
      </w:pPr>
    </w:p>
    <w:p w14:paraId="355E0D78" w14:textId="0A762DAC" w:rsidR="00967567" w:rsidDel="00B52F34" w:rsidRDefault="00B52F34" w:rsidP="00967567">
      <w:pPr>
        <w:pStyle w:val="Heading2"/>
        <w:rPr>
          <w:del w:id="452" w:author="Aryan Bataan" w:date="2024-05-20T19:57:00Z"/>
          <w:b w:val="0"/>
          <w:bCs/>
          <w:u w:val="single"/>
        </w:rPr>
      </w:pPr>
      <w:ins w:id="453" w:author="Aryan Bataan" w:date="2024-05-20T19:58:00Z">
        <w:r>
          <w:t>Use-Case Descriptions</w:t>
        </w:r>
        <w:r w:rsidRPr="00667F38">
          <w:t>:</w:t>
        </w:r>
      </w:ins>
      <w:del w:id="454" w:author="Aryan Bataan" w:date="2024-05-20T19:57:00Z">
        <w:r w:rsidR="00967567" w:rsidDel="00B52F34">
          <w:rPr>
            <w:b w:val="0"/>
            <w:bCs/>
            <w:u w:val="single"/>
          </w:rPr>
          <w:delText>Appendices</w:delText>
        </w:r>
      </w:del>
    </w:p>
    <w:p w14:paraId="4D07B80F" w14:textId="5E23C437" w:rsidR="00967567" w:rsidDel="00B52F34" w:rsidRDefault="00967567" w:rsidP="00967567">
      <w:pPr>
        <w:spacing w:line="240" w:lineRule="auto"/>
        <w:rPr>
          <w:del w:id="455" w:author="Aryan Bataan" w:date="2024-05-20T19:57:00Z"/>
        </w:rPr>
      </w:pPr>
      <w:del w:id="456" w:author="Aryan Bataan" w:date="2024-05-20T19:57:00Z">
        <w:r w:rsidDel="00B52F34">
          <w:delText>N/A</w:delText>
        </w:r>
      </w:del>
    </w:p>
    <w:p w14:paraId="156EE203" w14:textId="2507DAEC" w:rsidR="00967567" w:rsidDel="00B52F34" w:rsidRDefault="00967567" w:rsidP="00967567">
      <w:pPr>
        <w:pStyle w:val="Heading2"/>
        <w:rPr>
          <w:del w:id="457" w:author="Aryan Bataan" w:date="2024-05-20T19:57:00Z"/>
          <w:b w:val="0"/>
          <w:bCs/>
          <w:u w:val="single"/>
        </w:rPr>
      </w:pPr>
      <w:del w:id="458" w:author="Aryan Bataan" w:date="2024-05-20T19:57:00Z">
        <w:r w:rsidDel="00B52F34">
          <w:rPr>
            <w:b w:val="0"/>
            <w:bCs/>
            <w:u w:val="single"/>
          </w:rPr>
          <w:delText>Glossary</w:delText>
        </w:r>
      </w:del>
    </w:p>
    <w:p w14:paraId="1E54676F" w14:textId="271A3282" w:rsidR="00967567" w:rsidDel="00B52F34" w:rsidRDefault="00967567" w:rsidP="00967567">
      <w:pPr>
        <w:spacing w:line="240" w:lineRule="auto"/>
        <w:rPr>
          <w:del w:id="459" w:author="Aryan Bataan" w:date="2024-05-20T19:57:00Z"/>
        </w:rPr>
      </w:pPr>
      <w:del w:id="460" w:author="Aryan Bataan" w:date="2024-05-20T19:57:00Z">
        <w:r w:rsidDel="00B52F34">
          <w:delText>IOS: The operating system utilized by Apple devices.</w:delText>
        </w:r>
      </w:del>
    </w:p>
    <w:p w14:paraId="764F3109" w14:textId="179D46BE" w:rsidR="00367D52" w:rsidDel="00B52F34" w:rsidRDefault="00367D52" w:rsidP="00967567">
      <w:pPr>
        <w:spacing w:line="240" w:lineRule="auto"/>
        <w:rPr>
          <w:del w:id="461" w:author="Aryan Bataan" w:date="2024-05-20T19:57:00Z"/>
        </w:rPr>
      </w:pPr>
      <w:del w:id="462" w:author="Aryan Bataan" w:date="2024-05-20T19:57:00Z">
        <w:r w:rsidDel="00B52F34">
          <w:delText>IMAX: A film format renowned for its larger-than-life screen size and pristine picture quality.</w:delText>
        </w:r>
      </w:del>
    </w:p>
    <w:p w14:paraId="4CB145F7" w14:textId="79703385" w:rsidR="00280CFD" w:rsidDel="00B52F34" w:rsidRDefault="00280CFD" w:rsidP="00967567">
      <w:pPr>
        <w:spacing w:line="240" w:lineRule="auto"/>
        <w:rPr>
          <w:del w:id="463" w:author="Aryan Bataan" w:date="2024-05-20T19:57:00Z"/>
        </w:rPr>
      </w:pPr>
      <w:del w:id="464" w:author="Aryan Bataan" w:date="2024-05-20T19:57:00Z">
        <w:r w:rsidDel="00B52F34">
          <w:delText>Dolby Atmos: An immersive sound format that channels sound through three dimensions.</w:delText>
        </w:r>
      </w:del>
    </w:p>
    <w:p w14:paraId="73ADBCB1" w14:textId="40C81364" w:rsidR="00280CFD" w:rsidDel="00B52F34" w:rsidRDefault="00280CFD" w:rsidP="00967567">
      <w:pPr>
        <w:spacing w:line="240" w:lineRule="auto"/>
        <w:rPr>
          <w:del w:id="465" w:author="Aryan Bataan" w:date="2024-05-20T19:57:00Z"/>
        </w:rPr>
      </w:pPr>
      <w:del w:id="466" w:author="Aryan Bataan" w:date="2024-05-20T19:57:00Z">
        <w:r w:rsidDel="00B52F34">
          <w:delText xml:space="preserve">Content </w:delText>
        </w:r>
        <w:r w:rsidR="0055417E" w:rsidDel="00B52F34">
          <w:delText>Rating Requirements: Guidelines put in motion to allocate and rate content (films or video games) based on age appropriateness, content themes, and potential impact.</w:delText>
        </w:r>
      </w:del>
    </w:p>
    <w:p w14:paraId="50CC801B" w14:textId="76CA1F6B" w:rsidR="0075730E" w:rsidDel="00B52F34" w:rsidRDefault="0075730E" w:rsidP="00967567">
      <w:pPr>
        <w:spacing w:line="240" w:lineRule="auto"/>
        <w:rPr>
          <w:del w:id="467" w:author="Aryan Bataan" w:date="2024-05-20T19:57:00Z"/>
        </w:rPr>
      </w:pPr>
      <w:del w:id="468" w:author="Aryan Bataan" w:date="2024-05-20T19:57:00Z">
        <w:r w:rsidDel="00B52F34">
          <w:delText>Augmented R</w:delText>
        </w:r>
        <w:r w:rsidR="001A533E" w:rsidDel="00B52F34">
          <w:delText>eality: A technology that blends virtual objects into the fold of reality, commonly experienced through a smartphone or an AR headset.</w:delText>
        </w:r>
      </w:del>
    </w:p>
    <w:p w14:paraId="069266EF" w14:textId="1E11CF6C" w:rsidR="001A533E" w:rsidDel="00B52F34" w:rsidRDefault="001A533E" w:rsidP="00967567">
      <w:pPr>
        <w:spacing w:line="240" w:lineRule="auto"/>
        <w:rPr>
          <w:del w:id="469" w:author="Aryan Bataan" w:date="2024-05-20T19:57:00Z"/>
        </w:rPr>
      </w:pPr>
      <w:del w:id="470" w:author="Aryan Bataan" w:date="2024-05-20T19:57:00Z">
        <w:r w:rsidDel="00B52F34">
          <w:delText>Virtual Reality:</w:delText>
        </w:r>
        <w:r w:rsidR="009C3D9B" w:rsidDel="00B52F34">
          <w:delText xml:space="preserve"> </w:delText>
        </w:r>
        <w:r w:rsidR="00892045" w:rsidDel="00B52F34">
          <w:delText>A technology that places the user in a simulated environment, commonly used in a VR headset to provide a 3D visual experience.</w:delText>
        </w:r>
      </w:del>
    </w:p>
    <w:p w14:paraId="331FD9C2" w14:textId="7461F1DC" w:rsidR="00892045" w:rsidDel="00B52F34" w:rsidRDefault="00892045" w:rsidP="00967567">
      <w:pPr>
        <w:spacing w:line="240" w:lineRule="auto"/>
        <w:rPr>
          <w:del w:id="471" w:author="Aryan Bataan" w:date="2024-05-20T19:57:00Z"/>
        </w:rPr>
      </w:pPr>
      <w:del w:id="472" w:author="Aryan Bataan" w:date="2024-05-20T19:57:00Z">
        <w:r w:rsidDel="00B52F34">
          <w:delText>Regulatory Compliance: Compliance with laws, regulations, and standards imposed by governmental authorities of regulatory bodies, securing that the product or service meets pertinent laws and industry guidelines.</w:delText>
        </w:r>
      </w:del>
    </w:p>
    <w:p w14:paraId="3781EAE0" w14:textId="4A6B2556" w:rsidR="00367D52" w:rsidDel="00B52F34" w:rsidRDefault="00367D52" w:rsidP="00367D52">
      <w:pPr>
        <w:pStyle w:val="Heading2"/>
        <w:rPr>
          <w:del w:id="473" w:author="Aryan Bataan" w:date="2024-05-20T19:57:00Z"/>
          <w:b w:val="0"/>
          <w:bCs/>
          <w:u w:val="single"/>
        </w:rPr>
      </w:pPr>
      <w:del w:id="474" w:author="Aryan Bataan" w:date="2024-05-20T19:57:00Z">
        <w:r w:rsidDel="00B52F34">
          <w:rPr>
            <w:b w:val="0"/>
            <w:bCs/>
            <w:u w:val="single"/>
          </w:rPr>
          <w:delText>Bibliography</w:delText>
        </w:r>
      </w:del>
    </w:p>
    <w:p w14:paraId="18A1B472" w14:textId="59096A15" w:rsidR="00B2773E" w:rsidRDefault="00367D52">
      <w:pPr>
        <w:spacing w:line="240" w:lineRule="auto"/>
        <w:rPr>
          <w:ins w:id="475" w:author="Aryan Bataan" w:date="2024-05-19T13:55:00Z"/>
        </w:rPr>
        <w:pPrChange w:id="476" w:author="Aryan Bataan" w:date="2024-05-20T19:57:00Z">
          <w:pPr/>
        </w:pPrChange>
      </w:pPr>
      <w:del w:id="477" w:author="Aryan Bataan" w:date="2024-05-20T19:57:00Z">
        <w:r w:rsidDel="00B52F34">
          <w:delText xml:space="preserve">The notes and lectures presented in the course CSC 3150 by Professor Cameron were used as a guide, tool, and reference for any </w:delText>
        </w:r>
        <w:r w:rsidR="001A533E" w:rsidDel="00B52F34">
          <w:delText>need for</w:delText>
        </w:r>
        <w:r w:rsidDel="00B52F34">
          <w:delText xml:space="preserve"> clarity.</w:delText>
        </w:r>
      </w:del>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185"/>
        <w:gridCol w:w="983"/>
        <w:gridCol w:w="853"/>
        <w:gridCol w:w="2516"/>
      </w:tblGrid>
      <w:tr w:rsidR="00B2773E" w:rsidRPr="007769BC" w14:paraId="3993E5EA" w14:textId="77777777" w:rsidTr="00667F38">
        <w:trPr>
          <w:ins w:id="478" w:author="Aryan Bataan" w:date="2024-05-19T13:55:00Z"/>
        </w:trPr>
        <w:tc>
          <w:tcPr>
            <w:tcW w:w="5958" w:type="dxa"/>
            <w:gridSpan w:val="2"/>
            <w:shd w:val="clear" w:color="auto" w:fill="auto"/>
          </w:tcPr>
          <w:p w14:paraId="514BBDF7" w14:textId="41D6B65D" w:rsidR="00B2773E" w:rsidRPr="007769BC" w:rsidRDefault="00B2773E" w:rsidP="00667F38">
            <w:pPr>
              <w:rPr>
                <w:ins w:id="479" w:author="Aryan Bataan" w:date="2024-05-19T13:55:00Z"/>
                <w:rFonts w:ascii="Arial" w:hAnsi="Arial" w:cs="Arial"/>
                <w:sz w:val="22"/>
                <w:szCs w:val="22"/>
              </w:rPr>
            </w:pPr>
            <w:ins w:id="480" w:author="Aryan Bataan" w:date="2024-05-19T13: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ins>
            <w:ins w:id="481" w:author="Aryan Bataan" w:date="2024-05-19T13:56:00Z">
              <w:r w:rsidR="006A14D7">
                <w:rPr>
                  <w:rFonts w:ascii="Arial" w:hAnsi="Arial" w:cs="Arial"/>
                  <w:sz w:val="22"/>
                  <w:szCs w:val="22"/>
                </w:rPr>
                <w:t xml:space="preserve"> Create Account</w:t>
              </w:r>
            </w:ins>
          </w:p>
        </w:tc>
        <w:tc>
          <w:tcPr>
            <w:tcW w:w="900" w:type="dxa"/>
            <w:shd w:val="clear" w:color="auto" w:fill="auto"/>
          </w:tcPr>
          <w:p w14:paraId="61C384EB" w14:textId="09F7CA24" w:rsidR="00B2773E" w:rsidRPr="007769BC" w:rsidRDefault="00B2773E" w:rsidP="00667F38">
            <w:pPr>
              <w:rPr>
                <w:ins w:id="482" w:author="Aryan Bataan" w:date="2024-05-19T13:55:00Z"/>
                <w:rFonts w:ascii="Arial" w:hAnsi="Arial" w:cs="Arial"/>
                <w:sz w:val="22"/>
                <w:szCs w:val="22"/>
              </w:rPr>
            </w:pPr>
            <w:ins w:id="483" w:author="Aryan Bataan" w:date="2024-05-19T13:55:00Z">
              <w:r w:rsidRPr="007769BC">
                <w:rPr>
                  <w:rFonts w:ascii="Arial" w:hAnsi="Arial" w:cs="Arial"/>
                  <w:b/>
                  <w:sz w:val="22"/>
                  <w:szCs w:val="22"/>
                </w:rPr>
                <w:t>ID</w:t>
              </w:r>
              <w:r w:rsidRPr="007769BC">
                <w:rPr>
                  <w:rFonts w:ascii="Arial" w:hAnsi="Arial" w:cs="Arial"/>
                  <w:sz w:val="22"/>
                  <w:szCs w:val="22"/>
                </w:rPr>
                <w:t>:</w:t>
              </w:r>
            </w:ins>
            <w:ins w:id="484" w:author="Aryan Bataan" w:date="2024-05-19T13:56:00Z">
              <w:r w:rsidR="006A14D7">
                <w:rPr>
                  <w:rFonts w:ascii="Arial" w:hAnsi="Arial" w:cs="Arial"/>
                  <w:sz w:val="22"/>
                  <w:szCs w:val="22"/>
                </w:rPr>
                <w:t xml:space="preserve"> UC-1</w:t>
              </w:r>
            </w:ins>
          </w:p>
        </w:tc>
        <w:tc>
          <w:tcPr>
            <w:tcW w:w="2718" w:type="dxa"/>
            <w:shd w:val="clear" w:color="auto" w:fill="auto"/>
          </w:tcPr>
          <w:p w14:paraId="24CF238F" w14:textId="1B4709C3" w:rsidR="00B2773E" w:rsidRPr="007769BC" w:rsidRDefault="00B2773E" w:rsidP="00667F38">
            <w:pPr>
              <w:rPr>
                <w:ins w:id="485" w:author="Aryan Bataan" w:date="2024-05-19T13:55:00Z"/>
                <w:rFonts w:ascii="Arial" w:hAnsi="Arial" w:cs="Arial"/>
                <w:sz w:val="22"/>
                <w:szCs w:val="22"/>
              </w:rPr>
            </w:pPr>
            <w:ins w:id="486" w:author="Aryan Bataan" w:date="2024-05-19T13:55:00Z">
              <w:r w:rsidRPr="007769BC">
                <w:rPr>
                  <w:rFonts w:ascii="Arial" w:hAnsi="Arial" w:cs="Arial"/>
                  <w:b/>
                  <w:sz w:val="22"/>
                  <w:szCs w:val="22"/>
                </w:rPr>
                <w:t>Importance</w:t>
              </w:r>
              <w:r w:rsidRPr="007769BC">
                <w:rPr>
                  <w:rFonts w:ascii="Arial" w:hAnsi="Arial" w:cs="Arial"/>
                  <w:sz w:val="22"/>
                  <w:szCs w:val="22"/>
                </w:rPr>
                <w:t xml:space="preserve">: </w:t>
              </w:r>
            </w:ins>
            <w:ins w:id="487" w:author="Aryan Bataan" w:date="2024-05-19T13:57:00Z">
              <w:r w:rsidR="006A14D7">
                <w:rPr>
                  <w:rFonts w:ascii="Arial" w:hAnsi="Arial" w:cs="Arial"/>
                  <w:sz w:val="22"/>
                  <w:szCs w:val="22"/>
                </w:rPr>
                <w:t>Must have</w:t>
              </w:r>
            </w:ins>
          </w:p>
        </w:tc>
      </w:tr>
      <w:tr w:rsidR="00B2773E" w:rsidRPr="007769BC" w14:paraId="46A5024D" w14:textId="77777777" w:rsidTr="00667F38">
        <w:trPr>
          <w:ins w:id="488" w:author="Aryan Bataan" w:date="2024-05-19T13:55:00Z"/>
        </w:trPr>
        <w:tc>
          <w:tcPr>
            <w:tcW w:w="4788" w:type="dxa"/>
            <w:shd w:val="clear" w:color="auto" w:fill="auto"/>
          </w:tcPr>
          <w:p w14:paraId="79E807FD" w14:textId="4E836CC6" w:rsidR="00B2773E" w:rsidRPr="007769BC" w:rsidRDefault="00B2773E" w:rsidP="00667F38">
            <w:pPr>
              <w:rPr>
                <w:ins w:id="489" w:author="Aryan Bataan" w:date="2024-05-19T13:55:00Z"/>
                <w:rFonts w:ascii="Arial" w:hAnsi="Arial" w:cs="Arial"/>
                <w:sz w:val="22"/>
                <w:szCs w:val="22"/>
              </w:rPr>
            </w:pPr>
            <w:ins w:id="490" w:author="Aryan Bataan" w:date="2024-05-19T13:55: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ins>
            <w:ins w:id="491" w:author="Aryan Bataan" w:date="2024-05-19T13:57:00Z">
              <w:r w:rsidR="006A14D7">
                <w:rPr>
                  <w:rFonts w:ascii="Arial" w:hAnsi="Arial" w:cs="Arial"/>
                  <w:sz w:val="22"/>
                  <w:szCs w:val="22"/>
                </w:rPr>
                <w:t xml:space="preserve"> User</w:t>
              </w:r>
            </w:ins>
          </w:p>
        </w:tc>
        <w:tc>
          <w:tcPr>
            <w:tcW w:w="4788" w:type="dxa"/>
            <w:gridSpan w:val="3"/>
            <w:shd w:val="clear" w:color="auto" w:fill="auto"/>
          </w:tcPr>
          <w:p w14:paraId="558767C6" w14:textId="4E961355" w:rsidR="00B2773E" w:rsidRPr="007769BC" w:rsidRDefault="00B2773E" w:rsidP="00667F38">
            <w:pPr>
              <w:rPr>
                <w:ins w:id="492" w:author="Aryan Bataan" w:date="2024-05-19T13:55:00Z"/>
                <w:rFonts w:ascii="Arial" w:hAnsi="Arial" w:cs="Arial"/>
                <w:sz w:val="22"/>
                <w:szCs w:val="22"/>
              </w:rPr>
            </w:pPr>
            <w:ins w:id="493" w:author="Aryan Bataan" w:date="2024-05-19T13:5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494" w:author="Aryan Bataan" w:date="2024-05-19T13:57:00Z">
              <w:r w:rsidR="006A14D7">
                <w:rPr>
                  <w:rFonts w:ascii="Arial" w:hAnsi="Arial" w:cs="Arial"/>
                  <w:sz w:val="22"/>
                  <w:szCs w:val="22"/>
                </w:rPr>
                <w:t>Detail, Essential</w:t>
              </w:r>
            </w:ins>
          </w:p>
        </w:tc>
      </w:tr>
      <w:tr w:rsidR="00B2773E" w:rsidRPr="007769BC" w14:paraId="2C00FEE0" w14:textId="77777777" w:rsidTr="00667F38">
        <w:trPr>
          <w:ins w:id="495" w:author="Aryan Bataan" w:date="2024-05-19T13:55:00Z"/>
        </w:trPr>
        <w:tc>
          <w:tcPr>
            <w:tcW w:w="9576" w:type="dxa"/>
            <w:gridSpan w:val="4"/>
            <w:shd w:val="clear" w:color="auto" w:fill="auto"/>
          </w:tcPr>
          <w:p w14:paraId="45A026E5" w14:textId="2B19EBDB" w:rsidR="00B2773E" w:rsidRPr="007769BC" w:rsidRDefault="00B2773E" w:rsidP="00667F38">
            <w:pPr>
              <w:rPr>
                <w:ins w:id="496" w:author="Aryan Bataan" w:date="2024-05-19T13:55:00Z"/>
                <w:rFonts w:ascii="Arial" w:hAnsi="Arial" w:cs="Arial"/>
                <w:b/>
                <w:sz w:val="22"/>
                <w:szCs w:val="22"/>
              </w:rPr>
            </w:pPr>
            <w:ins w:id="497" w:author="Aryan Bataan" w:date="2024-05-19T13:55:00Z">
              <w:r>
                <w:rPr>
                  <w:rFonts w:ascii="Arial" w:hAnsi="Arial" w:cs="Arial"/>
                  <w:b/>
                  <w:sz w:val="22"/>
                  <w:szCs w:val="22"/>
                </w:rPr>
                <w:t>Supporting Actors</w:t>
              </w:r>
            </w:ins>
            <w:ins w:id="498" w:author="Aryan Bataan" w:date="2024-05-19T13:58:00Z">
              <w:r w:rsidR="006A14D7">
                <w:rPr>
                  <w:rFonts w:ascii="Arial" w:hAnsi="Arial" w:cs="Arial"/>
                  <w:b/>
                  <w:sz w:val="22"/>
                  <w:szCs w:val="22"/>
                </w:rPr>
                <w:t>:</w:t>
              </w:r>
            </w:ins>
          </w:p>
        </w:tc>
      </w:tr>
      <w:tr w:rsidR="00B2773E" w:rsidRPr="007769BC" w14:paraId="5B537502" w14:textId="77777777" w:rsidTr="00667F38">
        <w:trPr>
          <w:ins w:id="499" w:author="Aryan Bataan" w:date="2024-05-19T13:55:00Z"/>
        </w:trPr>
        <w:tc>
          <w:tcPr>
            <w:tcW w:w="9576" w:type="dxa"/>
            <w:gridSpan w:val="4"/>
            <w:shd w:val="clear" w:color="auto" w:fill="auto"/>
          </w:tcPr>
          <w:p w14:paraId="3D3EAF7E" w14:textId="77777777" w:rsidR="00B2773E" w:rsidRPr="007769BC" w:rsidRDefault="00B2773E" w:rsidP="00667F38">
            <w:pPr>
              <w:rPr>
                <w:ins w:id="500" w:author="Aryan Bataan" w:date="2024-05-19T13:55:00Z"/>
                <w:rFonts w:ascii="Arial" w:hAnsi="Arial" w:cs="Arial"/>
                <w:sz w:val="22"/>
                <w:szCs w:val="22"/>
              </w:rPr>
            </w:pPr>
            <w:ins w:id="501" w:author="Aryan Bataan" w:date="2024-05-19T13:5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6F5BC0E2" w14:textId="77777777" w:rsidR="00B2773E" w:rsidRDefault="00DC1B3B" w:rsidP="00667F38">
            <w:pPr>
              <w:rPr>
                <w:ins w:id="502" w:author="Aryan Bataan" w:date="2024-05-19T14:00:00Z"/>
                <w:rFonts w:ascii="Arial" w:hAnsi="Arial" w:cs="Arial"/>
                <w:sz w:val="22"/>
                <w:szCs w:val="22"/>
              </w:rPr>
            </w:pPr>
            <w:ins w:id="503" w:author="Aryan Bataan" w:date="2024-05-19T13:58:00Z">
              <w:r>
                <w:rPr>
                  <w:rFonts w:ascii="Arial" w:hAnsi="Arial" w:cs="Arial"/>
                  <w:sz w:val="22"/>
                  <w:szCs w:val="22"/>
                </w:rPr>
                <w:t xml:space="preserve">Users: </w:t>
              </w:r>
            </w:ins>
            <w:ins w:id="504" w:author="Aryan Bataan" w:date="2024-05-19T13:59:00Z">
              <w:r>
                <w:rPr>
                  <w:rFonts w:ascii="Arial" w:hAnsi="Arial" w:cs="Arial"/>
                  <w:sz w:val="22"/>
                  <w:szCs w:val="22"/>
                </w:rPr>
                <w:t>The users desire a secure and simple way to create accounts for themselves or t</w:t>
              </w:r>
            </w:ins>
            <w:ins w:id="505" w:author="Aryan Bataan" w:date="2024-05-19T14:00:00Z">
              <w:r>
                <w:rPr>
                  <w:rFonts w:ascii="Arial" w:hAnsi="Arial" w:cs="Arial"/>
                  <w:sz w:val="22"/>
                  <w:szCs w:val="22"/>
                </w:rPr>
                <w:t>heir family members.</w:t>
              </w:r>
            </w:ins>
          </w:p>
          <w:p w14:paraId="1798C893" w14:textId="76FEA710" w:rsidR="00DC1B3B" w:rsidRPr="007769BC" w:rsidRDefault="00DC1B3B" w:rsidP="00667F38">
            <w:pPr>
              <w:rPr>
                <w:ins w:id="506" w:author="Aryan Bataan" w:date="2024-05-19T13:55:00Z"/>
                <w:rFonts w:ascii="Arial" w:hAnsi="Arial" w:cs="Arial"/>
                <w:sz w:val="22"/>
                <w:szCs w:val="22"/>
              </w:rPr>
            </w:pPr>
            <w:ins w:id="507" w:author="Aryan Bataan" w:date="2024-05-19T14:00:00Z">
              <w:r>
                <w:rPr>
                  <w:rFonts w:ascii="Arial" w:hAnsi="Arial" w:cs="Arial"/>
                  <w:sz w:val="22"/>
                  <w:szCs w:val="22"/>
                </w:rPr>
                <w:t xml:space="preserve">Developers: The Yesteryear developers, behind the </w:t>
              </w:r>
            </w:ins>
            <w:ins w:id="508" w:author="Aryan Bataan" w:date="2024-05-19T14:01:00Z">
              <w:r w:rsidR="008A1762">
                <w:rPr>
                  <w:rFonts w:ascii="Arial" w:hAnsi="Arial" w:cs="Arial"/>
                  <w:sz w:val="22"/>
                  <w:szCs w:val="22"/>
                </w:rPr>
                <w:t>scenes, need to make sure that account cr</w:t>
              </w:r>
            </w:ins>
            <w:ins w:id="509" w:author="Aryan Bataan" w:date="2024-05-19T14:02:00Z">
              <w:r w:rsidR="008A1762">
                <w:rPr>
                  <w:rFonts w:ascii="Arial" w:hAnsi="Arial" w:cs="Arial"/>
                  <w:sz w:val="22"/>
                  <w:szCs w:val="22"/>
                </w:rPr>
                <w:t xml:space="preserve">eation process is </w:t>
              </w:r>
            </w:ins>
            <w:ins w:id="510" w:author="Aryan Bataan" w:date="2024-05-19T14:06:00Z">
              <w:r w:rsidR="008A1762">
                <w:rPr>
                  <w:rFonts w:ascii="Arial" w:hAnsi="Arial" w:cs="Arial"/>
                  <w:sz w:val="22"/>
                  <w:szCs w:val="22"/>
                </w:rPr>
                <w:t>effortless and most importantl</w:t>
              </w:r>
            </w:ins>
            <w:ins w:id="511" w:author="Aryan Bataan" w:date="2024-05-19T14:07:00Z">
              <w:r w:rsidR="008A1762">
                <w:rPr>
                  <w:rFonts w:ascii="Arial" w:hAnsi="Arial" w:cs="Arial"/>
                  <w:sz w:val="22"/>
                  <w:szCs w:val="22"/>
                </w:rPr>
                <w:t>y secure.</w:t>
              </w:r>
            </w:ins>
          </w:p>
        </w:tc>
      </w:tr>
      <w:tr w:rsidR="00B2773E" w:rsidRPr="007769BC" w14:paraId="6CC4FABD" w14:textId="77777777" w:rsidTr="00667F38">
        <w:trPr>
          <w:ins w:id="512" w:author="Aryan Bataan" w:date="2024-05-19T13:55:00Z"/>
        </w:trPr>
        <w:tc>
          <w:tcPr>
            <w:tcW w:w="9576" w:type="dxa"/>
            <w:gridSpan w:val="4"/>
            <w:shd w:val="clear" w:color="auto" w:fill="auto"/>
          </w:tcPr>
          <w:p w14:paraId="64DC26AF" w14:textId="697EE77E" w:rsidR="00B2773E" w:rsidRPr="007769BC" w:rsidRDefault="00B2773E" w:rsidP="00667F38">
            <w:pPr>
              <w:rPr>
                <w:ins w:id="513" w:author="Aryan Bataan" w:date="2024-05-19T13:55:00Z"/>
                <w:rFonts w:ascii="Arial" w:hAnsi="Arial" w:cs="Arial"/>
                <w:sz w:val="22"/>
                <w:szCs w:val="22"/>
              </w:rPr>
            </w:pPr>
            <w:ins w:id="514" w:author="Aryan Bataan" w:date="2024-05-19T13:5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ins w:id="515" w:author="Aryan Bataan" w:date="2024-05-19T14:07:00Z">
              <w:r w:rsidR="008A1762">
                <w:rPr>
                  <w:rFonts w:ascii="Arial" w:hAnsi="Arial" w:cs="Arial"/>
                  <w:sz w:val="22"/>
                  <w:szCs w:val="22"/>
                </w:rPr>
                <w:t>U</w:t>
              </w:r>
            </w:ins>
            <w:ins w:id="516" w:author="Aryan Bataan" w:date="2024-05-19T14:08:00Z">
              <w:r w:rsidR="00191C97">
                <w:rPr>
                  <w:rFonts w:ascii="Arial" w:hAnsi="Arial" w:cs="Arial"/>
                  <w:sz w:val="22"/>
                  <w:szCs w:val="22"/>
                </w:rPr>
                <w:t xml:space="preserve">sers are given the opportunity to create </w:t>
              </w:r>
            </w:ins>
            <w:ins w:id="517" w:author="Aryan Bataan" w:date="2024-05-19T14:09:00Z">
              <w:r w:rsidR="00191C97">
                <w:rPr>
                  <w:rFonts w:ascii="Arial" w:hAnsi="Arial" w:cs="Arial"/>
                  <w:sz w:val="22"/>
                  <w:szCs w:val="22"/>
                </w:rPr>
                <w:t>an account on Yesteryear to access the features it offers.</w:t>
              </w:r>
            </w:ins>
          </w:p>
        </w:tc>
      </w:tr>
      <w:tr w:rsidR="00B2773E" w:rsidRPr="007769BC" w14:paraId="365E571C" w14:textId="77777777" w:rsidTr="00667F38">
        <w:trPr>
          <w:ins w:id="518" w:author="Aryan Bataan" w:date="2024-05-19T13:55:00Z"/>
        </w:trPr>
        <w:tc>
          <w:tcPr>
            <w:tcW w:w="9576" w:type="dxa"/>
            <w:gridSpan w:val="4"/>
            <w:shd w:val="clear" w:color="auto" w:fill="auto"/>
          </w:tcPr>
          <w:p w14:paraId="5BD40577" w14:textId="46719A5E" w:rsidR="00B2773E" w:rsidRPr="007769BC" w:rsidRDefault="00B2773E" w:rsidP="00667F38">
            <w:pPr>
              <w:rPr>
                <w:ins w:id="519" w:author="Aryan Bataan" w:date="2024-05-19T13:55:00Z"/>
                <w:rFonts w:ascii="Arial" w:hAnsi="Arial" w:cs="Arial"/>
                <w:sz w:val="22"/>
                <w:szCs w:val="22"/>
              </w:rPr>
            </w:pPr>
            <w:ins w:id="520" w:author="Aryan Bataan" w:date="2024-05-19T13:55:00Z">
              <w:r w:rsidRPr="007769BC">
                <w:rPr>
                  <w:rFonts w:ascii="Arial" w:hAnsi="Arial" w:cs="Arial"/>
                  <w:b/>
                  <w:sz w:val="22"/>
                  <w:szCs w:val="22"/>
                </w:rPr>
                <w:t>Trigger</w:t>
              </w:r>
              <w:r w:rsidRPr="007769BC">
                <w:rPr>
                  <w:rFonts w:ascii="Arial" w:hAnsi="Arial" w:cs="Arial"/>
                  <w:sz w:val="22"/>
                  <w:szCs w:val="22"/>
                </w:rPr>
                <w:t>:</w:t>
              </w:r>
            </w:ins>
            <w:ins w:id="521" w:author="Aryan Bataan" w:date="2024-05-19T14:09:00Z">
              <w:r w:rsidR="00191C97">
                <w:rPr>
                  <w:rFonts w:ascii="Arial" w:hAnsi="Arial" w:cs="Arial"/>
                  <w:sz w:val="22"/>
                  <w:szCs w:val="22"/>
                </w:rPr>
                <w:t xml:space="preserve"> The u</w:t>
              </w:r>
            </w:ins>
            <w:ins w:id="522" w:author="Aryan Bataan" w:date="2024-05-19T14:14:00Z">
              <w:r w:rsidR="00191C97">
                <w:rPr>
                  <w:rFonts w:ascii="Arial" w:hAnsi="Arial" w:cs="Arial"/>
                  <w:sz w:val="22"/>
                  <w:szCs w:val="22"/>
                </w:rPr>
                <w:t>ser access</w:t>
              </w:r>
            </w:ins>
            <w:ins w:id="523" w:author="Aryan Bataan" w:date="2024-05-19T14:15:00Z">
              <w:r w:rsidR="00191C97">
                <w:rPr>
                  <w:rFonts w:ascii="Arial" w:hAnsi="Arial" w:cs="Arial"/>
                  <w:sz w:val="22"/>
                  <w:szCs w:val="22"/>
                </w:rPr>
                <w:t>es</w:t>
              </w:r>
            </w:ins>
            <w:ins w:id="524" w:author="Aryan Bataan" w:date="2024-05-19T14:14:00Z">
              <w:r w:rsidR="00191C97">
                <w:rPr>
                  <w:rFonts w:ascii="Arial" w:hAnsi="Arial" w:cs="Arial"/>
                  <w:sz w:val="22"/>
                  <w:szCs w:val="22"/>
                </w:rPr>
                <w:t xml:space="preserve"> the Apple Vision P</w:t>
              </w:r>
            </w:ins>
            <w:ins w:id="525" w:author="Aryan Bataan" w:date="2024-05-19T14:15:00Z">
              <w:r w:rsidR="00191C97">
                <w:rPr>
                  <w:rFonts w:ascii="Arial" w:hAnsi="Arial" w:cs="Arial"/>
                  <w:sz w:val="22"/>
                  <w:szCs w:val="22"/>
                </w:rPr>
                <w:t xml:space="preserve">ro headset and </w:t>
              </w:r>
            </w:ins>
            <w:ins w:id="526" w:author="Aryan Bataan" w:date="2024-05-19T14:51:00Z">
              <w:r w:rsidR="004C4097">
                <w:rPr>
                  <w:rFonts w:ascii="Arial" w:hAnsi="Arial" w:cs="Arial"/>
                  <w:sz w:val="22"/>
                  <w:szCs w:val="22"/>
                </w:rPr>
                <w:t>opens Y</w:t>
              </w:r>
            </w:ins>
            <w:ins w:id="527" w:author="Aryan Bataan" w:date="2024-05-19T14:52:00Z">
              <w:r w:rsidR="004C4097">
                <w:rPr>
                  <w:rFonts w:ascii="Arial" w:hAnsi="Arial" w:cs="Arial"/>
                  <w:sz w:val="22"/>
                  <w:szCs w:val="22"/>
                </w:rPr>
                <w:t>esteryea</w:t>
              </w:r>
              <w:r w:rsidR="00E4517C">
                <w:rPr>
                  <w:rFonts w:ascii="Arial" w:hAnsi="Arial" w:cs="Arial"/>
                  <w:sz w:val="22"/>
                  <w:szCs w:val="22"/>
                </w:rPr>
                <w:t>r.</w:t>
              </w:r>
            </w:ins>
          </w:p>
          <w:p w14:paraId="6FE29A24" w14:textId="77777777" w:rsidR="00B2773E" w:rsidRPr="007769BC" w:rsidRDefault="00B2773E" w:rsidP="00667F38">
            <w:pPr>
              <w:rPr>
                <w:ins w:id="528" w:author="Aryan Bataan" w:date="2024-05-19T13:55:00Z"/>
                <w:rFonts w:ascii="Arial" w:hAnsi="Arial" w:cs="Arial"/>
                <w:sz w:val="22"/>
                <w:szCs w:val="22"/>
              </w:rPr>
            </w:pPr>
          </w:p>
          <w:p w14:paraId="63405734" w14:textId="1890686A" w:rsidR="00B2773E" w:rsidRPr="007769BC" w:rsidRDefault="00B2773E" w:rsidP="00667F38">
            <w:pPr>
              <w:tabs>
                <w:tab w:val="left" w:pos="1980"/>
                <w:tab w:val="left" w:pos="3240"/>
              </w:tabs>
              <w:rPr>
                <w:ins w:id="529" w:author="Aryan Bataan" w:date="2024-05-19T13:55:00Z"/>
                <w:rFonts w:ascii="Arial" w:hAnsi="Arial" w:cs="Arial"/>
                <w:sz w:val="22"/>
                <w:szCs w:val="22"/>
              </w:rPr>
            </w:pPr>
            <w:ins w:id="530" w:author="Aryan Bataan" w:date="2024-05-19T13:55:00Z">
              <w:r w:rsidRPr="007769BC">
                <w:rPr>
                  <w:rFonts w:ascii="Arial" w:hAnsi="Arial" w:cs="Arial"/>
                  <w:b/>
                  <w:sz w:val="22"/>
                  <w:szCs w:val="22"/>
                </w:rPr>
                <w:t>Type</w:t>
              </w:r>
            </w:ins>
            <w:ins w:id="531" w:author="Aryan Bataan" w:date="2024-05-19T14:01:00Z">
              <w:r w:rsidR="00DC1B3B">
                <w:rPr>
                  <w:rFonts w:ascii="Arial" w:hAnsi="Arial" w:cs="Arial"/>
                  <w:b/>
                  <w:sz w:val="22"/>
                  <w:szCs w:val="22"/>
                </w:rPr>
                <w:t xml:space="preserve">: </w:t>
              </w:r>
            </w:ins>
            <w:ins w:id="532" w:author="Aryan Bataan" w:date="2024-05-19T13:55:00Z">
              <w:r w:rsidRPr="007769BC">
                <w:rPr>
                  <w:rFonts w:ascii="Arial" w:hAnsi="Arial" w:cs="Arial"/>
                  <w:sz w:val="22"/>
                  <w:szCs w:val="22"/>
                </w:rPr>
                <w:t>External</w:t>
              </w:r>
            </w:ins>
          </w:p>
        </w:tc>
      </w:tr>
      <w:tr w:rsidR="00B2773E" w:rsidRPr="007769BC" w14:paraId="304061B3" w14:textId="77777777" w:rsidTr="00667F38">
        <w:trPr>
          <w:ins w:id="533" w:author="Aryan Bataan" w:date="2024-05-19T13:55:00Z"/>
        </w:trPr>
        <w:tc>
          <w:tcPr>
            <w:tcW w:w="9576" w:type="dxa"/>
            <w:gridSpan w:val="4"/>
            <w:shd w:val="clear" w:color="auto" w:fill="auto"/>
          </w:tcPr>
          <w:p w14:paraId="5C409241" w14:textId="06453876" w:rsidR="00B2773E" w:rsidRPr="007769BC" w:rsidRDefault="00B2773E" w:rsidP="00667F38">
            <w:pPr>
              <w:rPr>
                <w:ins w:id="534" w:author="Aryan Bataan" w:date="2024-05-19T13:55:00Z"/>
                <w:rFonts w:ascii="Arial" w:hAnsi="Arial" w:cs="Arial"/>
                <w:sz w:val="22"/>
                <w:szCs w:val="22"/>
              </w:rPr>
            </w:pPr>
            <w:ins w:id="535" w:author="Aryan Bataan" w:date="2024-05-19T13:55:00Z">
              <w:r w:rsidRPr="007769BC">
                <w:rPr>
                  <w:rFonts w:ascii="Arial" w:hAnsi="Arial" w:cs="Arial"/>
                  <w:b/>
                  <w:sz w:val="22"/>
                  <w:szCs w:val="22"/>
                </w:rPr>
                <w:t>Relationships</w:t>
              </w:r>
              <w:r w:rsidRPr="007769BC">
                <w:rPr>
                  <w:rFonts w:ascii="Arial" w:hAnsi="Arial" w:cs="Arial"/>
                  <w:sz w:val="22"/>
                  <w:szCs w:val="22"/>
                </w:rPr>
                <w:t>:</w:t>
              </w:r>
            </w:ins>
          </w:p>
          <w:p w14:paraId="3437B396" w14:textId="6077F0F7" w:rsidR="00B2773E" w:rsidRDefault="00B2773E" w:rsidP="00667F38">
            <w:pPr>
              <w:tabs>
                <w:tab w:val="left" w:pos="720"/>
              </w:tabs>
              <w:rPr>
                <w:ins w:id="536" w:author="Aryan Bataan" w:date="2024-05-21T22:17:00Z"/>
                <w:rFonts w:ascii="Arial" w:hAnsi="Arial" w:cs="Arial"/>
                <w:sz w:val="22"/>
                <w:szCs w:val="22"/>
              </w:rPr>
            </w:pPr>
            <w:ins w:id="537" w:author="Aryan Bataan" w:date="2024-05-19T13:55:00Z">
              <w:r w:rsidRPr="007769BC">
                <w:rPr>
                  <w:rFonts w:ascii="Arial" w:hAnsi="Arial" w:cs="Arial"/>
                  <w:b/>
                  <w:sz w:val="22"/>
                  <w:szCs w:val="22"/>
                </w:rPr>
                <w:t>Association</w:t>
              </w:r>
              <w:r w:rsidRPr="007769BC">
                <w:rPr>
                  <w:rFonts w:ascii="Arial" w:hAnsi="Arial" w:cs="Arial"/>
                  <w:sz w:val="22"/>
                  <w:szCs w:val="22"/>
                </w:rPr>
                <w:t xml:space="preserve">: </w:t>
              </w:r>
            </w:ins>
            <w:ins w:id="538" w:author="Aryan Bataan" w:date="2024-05-19T15:20:00Z">
              <w:r w:rsidR="001F36BB">
                <w:rPr>
                  <w:rFonts w:ascii="Arial" w:hAnsi="Arial" w:cs="Arial"/>
                  <w:sz w:val="22"/>
                  <w:szCs w:val="22"/>
                </w:rPr>
                <w:t>Connected to user.</w:t>
              </w:r>
            </w:ins>
          </w:p>
          <w:p w14:paraId="1B183860" w14:textId="1BC5804D" w:rsidR="00A72E38" w:rsidRDefault="00A72E38" w:rsidP="00A72E38">
            <w:pPr>
              <w:tabs>
                <w:tab w:val="left" w:pos="720"/>
              </w:tabs>
              <w:rPr>
                <w:ins w:id="539" w:author="Aryan Bataan" w:date="2024-05-21T22:17:00Z"/>
                <w:rFonts w:ascii="Arial" w:hAnsi="Arial" w:cs="Arial"/>
                <w:sz w:val="22"/>
                <w:szCs w:val="22"/>
              </w:rPr>
            </w:pPr>
            <w:ins w:id="540" w:author="Aryan Bataan" w:date="2024-05-21T22:17:00Z">
              <w:r>
                <w:rPr>
                  <w:rFonts w:ascii="Arial" w:hAnsi="Arial" w:cs="Arial"/>
                  <w:b/>
                  <w:sz w:val="22"/>
                  <w:szCs w:val="22"/>
                </w:rPr>
                <w:t>Include</w:t>
              </w:r>
              <w:r w:rsidRPr="007769BC">
                <w:rPr>
                  <w:rFonts w:ascii="Arial" w:hAnsi="Arial" w:cs="Arial"/>
                  <w:sz w:val="22"/>
                  <w:szCs w:val="22"/>
                </w:rPr>
                <w:t>:</w:t>
              </w:r>
            </w:ins>
          </w:p>
          <w:p w14:paraId="4DA6B85B" w14:textId="77777777" w:rsidR="00B2773E" w:rsidRDefault="00B2773E" w:rsidP="00667F38">
            <w:pPr>
              <w:tabs>
                <w:tab w:val="left" w:pos="720"/>
              </w:tabs>
              <w:rPr>
                <w:ins w:id="541" w:author="Aryan Bataan" w:date="2024-05-21T22:10:00Z"/>
                <w:rFonts w:ascii="Arial" w:hAnsi="Arial" w:cs="Arial"/>
                <w:sz w:val="22"/>
                <w:szCs w:val="22"/>
              </w:rPr>
            </w:pPr>
            <w:ins w:id="542" w:author="Aryan Bataan" w:date="2024-05-19T13:55:00Z">
              <w:r w:rsidRPr="007769BC">
                <w:rPr>
                  <w:rFonts w:ascii="Arial" w:hAnsi="Arial" w:cs="Arial"/>
                  <w:b/>
                  <w:sz w:val="22"/>
                  <w:szCs w:val="22"/>
                </w:rPr>
                <w:t>Extend</w:t>
              </w:r>
              <w:r w:rsidRPr="007769BC">
                <w:rPr>
                  <w:rFonts w:ascii="Arial" w:hAnsi="Arial" w:cs="Arial"/>
                  <w:sz w:val="22"/>
                  <w:szCs w:val="22"/>
                </w:rPr>
                <w:t>:</w:t>
              </w:r>
            </w:ins>
          </w:p>
          <w:p w14:paraId="7225D3EF" w14:textId="21A756B3" w:rsidR="00D97816" w:rsidRPr="007769BC" w:rsidRDefault="00D97816" w:rsidP="00667F38">
            <w:pPr>
              <w:tabs>
                <w:tab w:val="left" w:pos="720"/>
              </w:tabs>
              <w:rPr>
                <w:ins w:id="543" w:author="Aryan Bataan" w:date="2024-05-19T13:55:00Z"/>
                <w:rFonts w:ascii="Arial" w:hAnsi="Arial" w:cs="Arial"/>
                <w:sz w:val="22"/>
                <w:szCs w:val="22"/>
              </w:rPr>
            </w:pPr>
            <w:ins w:id="544" w:author="Aryan Bataan" w:date="2024-05-21T22:10:00Z">
              <w:r w:rsidRPr="007769BC">
                <w:rPr>
                  <w:rFonts w:ascii="Arial" w:hAnsi="Arial" w:cs="Arial"/>
                  <w:b/>
                  <w:sz w:val="22"/>
                  <w:szCs w:val="22"/>
                </w:rPr>
                <w:t>Generalization</w:t>
              </w:r>
              <w:r w:rsidRPr="007769BC">
                <w:rPr>
                  <w:rFonts w:ascii="Arial" w:hAnsi="Arial" w:cs="Arial"/>
                  <w:sz w:val="22"/>
                  <w:szCs w:val="22"/>
                </w:rPr>
                <w:t>:</w:t>
              </w:r>
              <w:r>
                <w:rPr>
                  <w:rFonts w:ascii="Arial" w:hAnsi="Arial" w:cs="Arial"/>
                  <w:sz w:val="22"/>
                  <w:szCs w:val="22"/>
                </w:rPr>
                <w:t xml:space="preserve"> When a user create an account they are </w:t>
              </w:r>
            </w:ins>
            <w:ins w:id="545" w:author="Aryan Bataan" w:date="2024-05-21T22:11:00Z">
              <w:r>
                <w:rPr>
                  <w:rFonts w:ascii="Arial" w:hAnsi="Arial" w:cs="Arial"/>
                  <w:sz w:val="22"/>
                  <w:szCs w:val="22"/>
                </w:rPr>
                <w:t>automatically</w:t>
              </w:r>
            </w:ins>
            <w:ins w:id="546" w:author="Aryan Bataan" w:date="2024-05-21T22:10:00Z">
              <w:r>
                <w:rPr>
                  <w:rFonts w:ascii="Arial" w:hAnsi="Arial" w:cs="Arial"/>
                  <w:sz w:val="22"/>
                  <w:szCs w:val="22"/>
                </w:rPr>
                <w:t xml:space="preserve"> logged in to Yester</w:t>
              </w:r>
            </w:ins>
            <w:ins w:id="547" w:author="Aryan Bataan" w:date="2024-05-21T22:11:00Z">
              <w:r>
                <w:rPr>
                  <w:rFonts w:ascii="Arial" w:hAnsi="Arial" w:cs="Arial"/>
                  <w:sz w:val="22"/>
                  <w:szCs w:val="22"/>
                </w:rPr>
                <w:t>year</w:t>
              </w:r>
            </w:ins>
            <w:ins w:id="548" w:author="Aryan Bataan" w:date="2024-05-21T22:17:00Z">
              <w:r w:rsidR="00A72E38">
                <w:rPr>
                  <w:rFonts w:ascii="Arial" w:hAnsi="Arial" w:cs="Arial"/>
                  <w:sz w:val="22"/>
                  <w:szCs w:val="22"/>
                </w:rPr>
                <w:t>.</w:t>
              </w:r>
            </w:ins>
          </w:p>
        </w:tc>
      </w:tr>
      <w:tr w:rsidR="00B2773E" w:rsidRPr="007769BC" w14:paraId="1ABF610E" w14:textId="77777777" w:rsidTr="00667F38">
        <w:trPr>
          <w:ins w:id="549" w:author="Aryan Bataan" w:date="2024-05-19T13:55:00Z"/>
        </w:trPr>
        <w:tc>
          <w:tcPr>
            <w:tcW w:w="9576" w:type="dxa"/>
            <w:gridSpan w:val="4"/>
            <w:shd w:val="clear" w:color="auto" w:fill="auto"/>
          </w:tcPr>
          <w:p w14:paraId="6BAA3547" w14:textId="77777777" w:rsidR="00B2773E" w:rsidRDefault="00B2773E" w:rsidP="00667F38">
            <w:pPr>
              <w:rPr>
                <w:ins w:id="550" w:author="Aryan Bataan" w:date="2024-05-19T14:53:00Z"/>
                <w:rFonts w:ascii="Arial" w:hAnsi="Arial" w:cs="Arial"/>
                <w:b/>
                <w:sz w:val="22"/>
                <w:szCs w:val="22"/>
              </w:rPr>
            </w:pPr>
            <w:ins w:id="551" w:author="Aryan Bataan" w:date="2024-05-19T13:5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559C7EDD" w14:textId="77777777" w:rsidR="00E4517C" w:rsidRDefault="00E4517C" w:rsidP="00667F38">
            <w:pPr>
              <w:rPr>
                <w:ins w:id="552" w:author="Aryan Bataan" w:date="2024-05-19T14:53:00Z"/>
                <w:rFonts w:ascii="Arial" w:hAnsi="Arial" w:cs="Arial"/>
                <w:bCs/>
                <w:sz w:val="22"/>
                <w:szCs w:val="22"/>
              </w:rPr>
            </w:pPr>
            <w:ins w:id="553" w:author="Aryan Bataan" w:date="2024-05-19T14:53:00Z">
              <w:r w:rsidRPr="00E4517C">
                <w:rPr>
                  <w:rFonts w:ascii="Arial" w:hAnsi="Arial" w:cs="Arial"/>
                  <w:bCs/>
                  <w:sz w:val="22"/>
                  <w:szCs w:val="22"/>
                  <w:rPrChange w:id="554" w:author="Aryan Bataan" w:date="2024-05-19T14:53:00Z">
                    <w:rPr>
                      <w:rFonts w:ascii="Arial" w:hAnsi="Arial" w:cs="Arial"/>
                      <w:b/>
                      <w:sz w:val="22"/>
                      <w:szCs w:val="22"/>
                    </w:rPr>
                  </w:rPrChange>
                </w:rPr>
                <w:t>1. The user opens Yesteryear.</w:t>
              </w:r>
            </w:ins>
          </w:p>
          <w:p w14:paraId="393E5443" w14:textId="77777777" w:rsidR="00E4517C" w:rsidRDefault="00E4517C" w:rsidP="00667F38">
            <w:pPr>
              <w:rPr>
                <w:ins w:id="555" w:author="Aryan Bataan" w:date="2024-05-19T14:53:00Z"/>
                <w:rFonts w:ascii="Arial" w:hAnsi="Arial" w:cs="Arial"/>
                <w:bCs/>
                <w:sz w:val="22"/>
                <w:szCs w:val="22"/>
              </w:rPr>
            </w:pPr>
            <w:ins w:id="556" w:author="Aryan Bataan" w:date="2024-05-19T14:53:00Z">
              <w:r>
                <w:rPr>
                  <w:rFonts w:ascii="Arial" w:hAnsi="Arial" w:cs="Arial"/>
                  <w:bCs/>
                  <w:sz w:val="22"/>
                  <w:szCs w:val="22"/>
                </w:rPr>
                <w:t>2. The user selects the option “Create Account.”</w:t>
              </w:r>
            </w:ins>
          </w:p>
          <w:p w14:paraId="1718507B" w14:textId="77777777" w:rsidR="00E4517C" w:rsidRDefault="00E4517C" w:rsidP="00667F38">
            <w:pPr>
              <w:rPr>
                <w:ins w:id="557" w:author="Aryan Bataan" w:date="2024-05-19T14:55:00Z"/>
                <w:rFonts w:ascii="Arial" w:hAnsi="Arial" w:cs="Arial"/>
                <w:bCs/>
                <w:sz w:val="22"/>
                <w:szCs w:val="22"/>
              </w:rPr>
            </w:pPr>
            <w:ins w:id="558" w:author="Aryan Bataan" w:date="2024-05-19T14:53:00Z">
              <w:r>
                <w:rPr>
                  <w:rFonts w:ascii="Arial" w:hAnsi="Arial" w:cs="Arial"/>
                  <w:bCs/>
                  <w:sz w:val="22"/>
                  <w:szCs w:val="22"/>
                </w:rPr>
                <w:t xml:space="preserve">3. </w:t>
              </w:r>
            </w:ins>
            <w:ins w:id="559" w:author="Aryan Bataan" w:date="2024-05-19T14:54:00Z">
              <w:r>
                <w:rPr>
                  <w:rFonts w:ascii="Arial" w:hAnsi="Arial" w:cs="Arial"/>
                  <w:bCs/>
                  <w:sz w:val="22"/>
                  <w:szCs w:val="22"/>
                </w:rPr>
                <w:t xml:space="preserve">The system then prompts the user to enter required information such as username, email, password, </w:t>
              </w:r>
            </w:ins>
            <w:ins w:id="560" w:author="Aryan Bataan" w:date="2024-05-19T14:55:00Z">
              <w:r>
                <w:rPr>
                  <w:rFonts w:ascii="Arial" w:hAnsi="Arial" w:cs="Arial"/>
                  <w:bCs/>
                  <w:sz w:val="22"/>
                  <w:szCs w:val="22"/>
                </w:rPr>
                <w:t>and backup email.</w:t>
              </w:r>
            </w:ins>
          </w:p>
          <w:p w14:paraId="381DF516" w14:textId="77777777" w:rsidR="00E4517C" w:rsidRDefault="00E4517C" w:rsidP="00667F38">
            <w:pPr>
              <w:rPr>
                <w:ins w:id="561" w:author="Aryan Bataan" w:date="2024-05-19T14:57:00Z"/>
                <w:rFonts w:ascii="Arial" w:hAnsi="Arial" w:cs="Arial"/>
                <w:bCs/>
                <w:sz w:val="22"/>
                <w:szCs w:val="22"/>
              </w:rPr>
            </w:pPr>
            <w:ins w:id="562" w:author="Aryan Bataan" w:date="2024-05-19T14:55:00Z">
              <w:r>
                <w:rPr>
                  <w:rFonts w:ascii="Arial" w:hAnsi="Arial" w:cs="Arial"/>
                  <w:bCs/>
                  <w:sz w:val="22"/>
                  <w:szCs w:val="22"/>
                </w:rPr>
                <w:t>4. The user submits the</w:t>
              </w:r>
            </w:ins>
            <w:ins w:id="563" w:author="Aryan Bataan" w:date="2024-05-19T14:57:00Z">
              <w:r>
                <w:rPr>
                  <w:rFonts w:ascii="Arial" w:hAnsi="Arial" w:cs="Arial"/>
                  <w:bCs/>
                  <w:sz w:val="22"/>
                  <w:szCs w:val="22"/>
                </w:rPr>
                <w:t xml:space="preserve"> information.</w:t>
              </w:r>
            </w:ins>
          </w:p>
          <w:p w14:paraId="0F625DB2" w14:textId="77777777" w:rsidR="00E4517C" w:rsidRDefault="00E4517C" w:rsidP="00667F38">
            <w:pPr>
              <w:rPr>
                <w:ins w:id="564" w:author="Aryan Bataan" w:date="2024-05-19T14:58:00Z"/>
                <w:rFonts w:ascii="Arial" w:hAnsi="Arial" w:cs="Arial"/>
                <w:bCs/>
                <w:sz w:val="22"/>
                <w:szCs w:val="22"/>
              </w:rPr>
            </w:pPr>
            <w:ins w:id="565" w:author="Aryan Bataan" w:date="2024-05-19T14:57:00Z">
              <w:r>
                <w:rPr>
                  <w:rFonts w:ascii="Arial" w:hAnsi="Arial" w:cs="Arial"/>
                  <w:bCs/>
                  <w:sz w:val="22"/>
                  <w:szCs w:val="22"/>
                </w:rPr>
                <w:lastRenderedPageBreak/>
                <w:t>5. The system then verifies the validity of the information that’s been submitted and creat</w:t>
              </w:r>
            </w:ins>
            <w:ins w:id="566" w:author="Aryan Bataan" w:date="2024-05-19T14:58:00Z">
              <w:r>
                <w:rPr>
                  <w:rFonts w:ascii="Arial" w:hAnsi="Arial" w:cs="Arial"/>
                  <w:bCs/>
                  <w:sz w:val="22"/>
                  <w:szCs w:val="22"/>
                </w:rPr>
                <w:t>es the account.</w:t>
              </w:r>
            </w:ins>
          </w:p>
          <w:p w14:paraId="2319402A" w14:textId="176636D8" w:rsidR="00E4517C" w:rsidRPr="00E4517C" w:rsidRDefault="00E4517C" w:rsidP="00667F38">
            <w:pPr>
              <w:rPr>
                <w:ins w:id="567" w:author="Aryan Bataan" w:date="2024-05-19T13:55:00Z"/>
                <w:rFonts w:ascii="Arial" w:hAnsi="Arial" w:cs="Arial"/>
                <w:bCs/>
                <w:sz w:val="22"/>
                <w:szCs w:val="22"/>
              </w:rPr>
            </w:pPr>
            <w:ins w:id="568" w:author="Aryan Bataan" w:date="2024-05-19T14:58:00Z">
              <w:r>
                <w:rPr>
                  <w:rFonts w:ascii="Arial" w:hAnsi="Arial" w:cs="Arial"/>
                  <w:bCs/>
                  <w:sz w:val="22"/>
                  <w:szCs w:val="22"/>
                </w:rPr>
                <w:t>6. The system then confirms the creation of the account to the user by letting them know that a confirmation email is in transit.</w:t>
              </w:r>
            </w:ins>
          </w:p>
        </w:tc>
      </w:tr>
      <w:tr w:rsidR="00B2773E" w:rsidRPr="007769BC" w14:paraId="46D1D7EF" w14:textId="77777777" w:rsidTr="00667F38">
        <w:trPr>
          <w:trHeight w:val="498"/>
          <w:ins w:id="569" w:author="Aryan Bataan" w:date="2024-05-19T13:55:00Z"/>
        </w:trPr>
        <w:tc>
          <w:tcPr>
            <w:tcW w:w="9576" w:type="dxa"/>
            <w:gridSpan w:val="4"/>
            <w:shd w:val="clear" w:color="auto" w:fill="auto"/>
          </w:tcPr>
          <w:p w14:paraId="1E6122A0" w14:textId="77777777" w:rsidR="00B2773E" w:rsidRDefault="00B2773E" w:rsidP="00667F38">
            <w:pPr>
              <w:rPr>
                <w:ins w:id="570" w:author="Aryan Bataan" w:date="2024-05-19T15:15:00Z"/>
                <w:rFonts w:ascii="Arial" w:hAnsi="Arial" w:cs="Arial"/>
                <w:sz w:val="22"/>
                <w:szCs w:val="22"/>
              </w:rPr>
            </w:pPr>
            <w:ins w:id="571" w:author="Aryan Bataan" w:date="2024-05-19T13:55:00Z">
              <w:r w:rsidRPr="007769BC">
                <w:rPr>
                  <w:rFonts w:ascii="Arial" w:hAnsi="Arial" w:cs="Arial"/>
                  <w:b/>
                  <w:sz w:val="22"/>
                  <w:szCs w:val="22"/>
                </w:rPr>
                <w:lastRenderedPageBreak/>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25DCE8A7" w14:textId="77777777" w:rsidR="001D3D39" w:rsidRDefault="001F36BB" w:rsidP="00667F38">
            <w:pPr>
              <w:rPr>
                <w:ins w:id="572" w:author="Aryan Bataan" w:date="2024-05-21T21:31:00Z"/>
                <w:rFonts w:ascii="Arial" w:hAnsi="Arial" w:cs="Arial"/>
                <w:sz w:val="22"/>
                <w:szCs w:val="22"/>
              </w:rPr>
            </w:pPr>
            <w:ins w:id="573" w:author="Aryan Bataan" w:date="2024-05-19T15:15:00Z">
              <w:r>
                <w:rPr>
                  <w:rFonts w:ascii="Arial" w:hAnsi="Arial" w:cs="Arial"/>
                  <w:sz w:val="22"/>
                  <w:szCs w:val="22"/>
                </w:rPr>
                <w:t>1a. The user enters invalid informatio</w:t>
              </w:r>
            </w:ins>
            <w:ins w:id="574" w:author="Aryan Bataan" w:date="2024-05-21T21:31:00Z">
              <w:r w:rsidR="001D3D39">
                <w:rPr>
                  <w:rFonts w:ascii="Arial" w:hAnsi="Arial" w:cs="Arial"/>
                  <w:sz w:val="22"/>
                  <w:szCs w:val="22"/>
                </w:rPr>
                <w:t>n.</w:t>
              </w:r>
            </w:ins>
          </w:p>
          <w:p w14:paraId="13A9EB7C" w14:textId="5876796E" w:rsidR="001F36BB" w:rsidRDefault="001D3D39" w:rsidP="00667F38">
            <w:pPr>
              <w:rPr>
                <w:ins w:id="575" w:author="Aryan Bataan" w:date="2024-05-19T15:18:00Z"/>
                <w:rFonts w:ascii="Arial" w:hAnsi="Arial" w:cs="Arial"/>
                <w:sz w:val="22"/>
                <w:szCs w:val="22"/>
              </w:rPr>
            </w:pPr>
            <w:ins w:id="576" w:author="Aryan Bataan" w:date="2024-05-21T21:31:00Z">
              <w:r>
                <w:rPr>
                  <w:rFonts w:ascii="Arial" w:hAnsi="Arial" w:cs="Arial"/>
                  <w:sz w:val="22"/>
                  <w:szCs w:val="22"/>
                </w:rPr>
                <w:t xml:space="preserve">- </w:t>
              </w:r>
            </w:ins>
            <w:ins w:id="577" w:author="Aryan Bataan" w:date="2024-05-19T15:16:00Z">
              <w:r w:rsidR="001F36BB">
                <w:rPr>
                  <w:rFonts w:ascii="Arial" w:hAnsi="Arial" w:cs="Arial"/>
                  <w:sz w:val="22"/>
                  <w:szCs w:val="22"/>
                </w:rPr>
                <w:t>The system displays an error messag</w:t>
              </w:r>
            </w:ins>
            <w:ins w:id="578" w:author="Aryan Bataan" w:date="2024-05-19T15:18:00Z">
              <w:r w:rsidR="001F36BB">
                <w:rPr>
                  <w:rFonts w:ascii="Arial" w:hAnsi="Arial" w:cs="Arial"/>
                  <w:sz w:val="22"/>
                  <w:szCs w:val="22"/>
                </w:rPr>
                <w:t>e.</w:t>
              </w:r>
            </w:ins>
          </w:p>
          <w:p w14:paraId="5407B5AF" w14:textId="0D8F6245" w:rsidR="001F36BB" w:rsidRPr="007769BC" w:rsidRDefault="001D3D39" w:rsidP="00667F38">
            <w:pPr>
              <w:rPr>
                <w:ins w:id="579" w:author="Aryan Bataan" w:date="2024-05-19T13:55:00Z"/>
                <w:rFonts w:ascii="Arial" w:hAnsi="Arial" w:cs="Arial"/>
                <w:sz w:val="22"/>
                <w:szCs w:val="22"/>
              </w:rPr>
            </w:pPr>
            <w:ins w:id="580" w:author="Aryan Bataan" w:date="2024-05-21T21:31:00Z">
              <w:r>
                <w:rPr>
                  <w:rFonts w:ascii="Arial" w:hAnsi="Arial" w:cs="Arial"/>
                  <w:sz w:val="22"/>
                  <w:szCs w:val="22"/>
                </w:rPr>
                <w:t xml:space="preserve">- </w:t>
              </w:r>
            </w:ins>
            <w:ins w:id="581" w:author="Aryan Bataan" w:date="2024-05-19T15:18:00Z">
              <w:r w:rsidR="001F36BB">
                <w:rPr>
                  <w:rFonts w:ascii="Arial" w:hAnsi="Arial" w:cs="Arial"/>
                  <w:sz w:val="22"/>
                  <w:szCs w:val="22"/>
                </w:rPr>
                <w:t>Return to step three in the normal flow.</w:t>
              </w:r>
            </w:ins>
          </w:p>
        </w:tc>
      </w:tr>
      <w:tr w:rsidR="00B2773E" w:rsidRPr="007769BC" w14:paraId="60940F7C" w14:textId="77777777" w:rsidTr="00667F38">
        <w:trPr>
          <w:ins w:id="582" w:author="Aryan Bataan" w:date="2024-05-19T13:55:00Z"/>
        </w:trPr>
        <w:tc>
          <w:tcPr>
            <w:tcW w:w="9576" w:type="dxa"/>
            <w:gridSpan w:val="4"/>
            <w:shd w:val="clear" w:color="auto" w:fill="auto"/>
          </w:tcPr>
          <w:p w14:paraId="6D1B9417" w14:textId="77777777" w:rsidR="00B2773E" w:rsidRDefault="00B2773E" w:rsidP="00667F38">
            <w:pPr>
              <w:rPr>
                <w:ins w:id="583" w:author="Aryan Bataan" w:date="2024-05-19T15:16:00Z"/>
                <w:rFonts w:ascii="Arial" w:hAnsi="Arial" w:cs="Arial"/>
                <w:sz w:val="22"/>
                <w:szCs w:val="22"/>
              </w:rPr>
            </w:pPr>
            <w:ins w:id="584" w:author="Aryan Bataan" w:date="2024-05-19T13:5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1341FB8F" w14:textId="71D767DC" w:rsidR="001F36BB" w:rsidRDefault="001F36BB" w:rsidP="00667F38">
            <w:pPr>
              <w:rPr>
                <w:ins w:id="585" w:author="Aryan Bataan" w:date="2024-05-19T15:16:00Z"/>
                <w:rFonts w:ascii="Arial" w:hAnsi="Arial" w:cs="Arial"/>
                <w:sz w:val="22"/>
                <w:szCs w:val="22"/>
              </w:rPr>
            </w:pPr>
            <w:ins w:id="586" w:author="Aryan Bataan" w:date="2024-05-19T15:16:00Z">
              <w:r>
                <w:rPr>
                  <w:rFonts w:ascii="Arial" w:hAnsi="Arial" w:cs="Arial"/>
                  <w:sz w:val="22"/>
                  <w:szCs w:val="22"/>
                </w:rPr>
                <w:t>1b. The email is already in u</w:t>
              </w:r>
            </w:ins>
            <w:ins w:id="587" w:author="Aryan Bataan" w:date="2024-05-19T15:19:00Z">
              <w:r>
                <w:rPr>
                  <w:rFonts w:ascii="Arial" w:hAnsi="Arial" w:cs="Arial"/>
                  <w:sz w:val="22"/>
                  <w:szCs w:val="22"/>
                </w:rPr>
                <w:t>se.</w:t>
              </w:r>
            </w:ins>
          </w:p>
          <w:p w14:paraId="08BE923F" w14:textId="0147911A" w:rsidR="001F36BB" w:rsidRDefault="001D3D39" w:rsidP="00667F38">
            <w:pPr>
              <w:rPr>
                <w:ins w:id="588" w:author="Aryan Bataan" w:date="2024-05-19T15:19:00Z"/>
                <w:rFonts w:ascii="Arial" w:hAnsi="Arial" w:cs="Arial"/>
                <w:sz w:val="22"/>
                <w:szCs w:val="22"/>
              </w:rPr>
            </w:pPr>
            <w:ins w:id="589" w:author="Aryan Bataan" w:date="2024-05-21T21:31:00Z">
              <w:r>
                <w:rPr>
                  <w:rFonts w:ascii="Arial" w:hAnsi="Arial" w:cs="Arial"/>
                  <w:sz w:val="22"/>
                  <w:szCs w:val="22"/>
                </w:rPr>
                <w:t xml:space="preserve">- </w:t>
              </w:r>
            </w:ins>
            <w:ins w:id="590" w:author="Aryan Bataan" w:date="2024-05-19T15:16:00Z">
              <w:r w:rsidR="001F36BB">
                <w:rPr>
                  <w:rFonts w:ascii="Arial" w:hAnsi="Arial" w:cs="Arial"/>
                  <w:sz w:val="22"/>
                  <w:szCs w:val="22"/>
                </w:rPr>
                <w:t>T</w:t>
              </w:r>
            </w:ins>
            <w:ins w:id="591" w:author="Aryan Bataan" w:date="2024-05-19T15:19:00Z">
              <w:r w:rsidR="001F36BB">
                <w:rPr>
                  <w:rFonts w:ascii="Arial" w:hAnsi="Arial" w:cs="Arial"/>
                  <w:sz w:val="22"/>
                  <w:szCs w:val="22"/>
                </w:rPr>
                <w:t xml:space="preserve">he system notifies the user that the email </w:t>
              </w:r>
            </w:ins>
            <w:ins w:id="592" w:author="Aryan Bataan" w:date="2024-05-19T15:20:00Z">
              <w:r w:rsidR="001F36BB">
                <w:rPr>
                  <w:rFonts w:ascii="Arial" w:hAnsi="Arial" w:cs="Arial"/>
                  <w:sz w:val="22"/>
                  <w:szCs w:val="22"/>
                </w:rPr>
                <w:t>is already registered with another user.</w:t>
              </w:r>
            </w:ins>
          </w:p>
          <w:p w14:paraId="7EC82DDA" w14:textId="0846B0B2" w:rsidR="001F36BB" w:rsidRPr="007769BC" w:rsidRDefault="001D3D39" w:rsidP="00667F38">
            <w:pPr>
              <w:rPr>
                <w:ins w:id="593" w:author="Aryan Bataan" w:date="2024-05-19T13:55:00Z"/>
                <w:rFonts w:ascii="Arial" w:hAnsi="Arial" w:cs="Arial"/>
                <w:sz w:val="22"/>
                <w:szCs w:val="22"/>
              </w:rPr>
            </w:pPr>
            <w:ins w:id="594" w:author="Aryan Bataan" w:date="2024-05-21T21:31:00Z">
              <w:r>
                <w:rPr>
                  <w:rFonts w:ascii="Arial" w:hAnsi="Arial" w:cs="Arial"/>
                  <w:sz w:val="22"/>
                  <w:szCs w:val="22"/>
                </w:rPr>
                <w:t xml:space="preserve">- </w:t>
              </w:r>
            </w:ins>
            <w:ins w:id="595" w:author="Aryan Bataan" w:date="2024-05-19T15:20:00Z">
              <w:r w:rsidR="001F36BB">
                <w:rPr>
                  <w:rFonts w:ascii="Arial" w:hAnsi="Arial" w:cs="Arial"/>
                  <w:sz w:val="22"/>
                  <w:szCs w:val="22"/>
                </w:rPr>
                <w:t>T</w:t>
              </w:r>
            </w:ins>
            <w:ins w:id="596" w:author="Aryan Bataan" w:date="2024-05-19T15:21:00Z">
              <w:r w:rsidR="001F36BB">
                <w:rPr>
                  <w:rFonts w:ascii="Arial" w:hAnsi="Arial" w:cs="Arial"/>
                  <w:sz w:val="22"/>
                  <w:szCs w:val="22"/>
                </w:rPr>
                <w:t>he user can then choose between recovering their account or using a different email.</w:t>
              </w:r>
            </w:ins>
          </w:p>
        </w:tc>
      </w:tr>
      <w:tr w:rsidR="00B2773E" w:rsidRPr="007769BC" w14:paraId="2EF9C2DD" w14:textId="77777777" w:rsidTr="00667F38">
        <w:trPr>
          <w:ins w:id="597" w:author="Aryan Bataan" w:date="2024-05-19T13:55:00Z"/>
        </w:trPr>
        <w:tc>
          <w:tcPr>
            <w:tcW w:w="9576" w:type="dxa"/>
            <w:gridSpan w:val="4"/>
            <w:shd w:val="clear" w:color="auto" w:fill="auto"/>
          </w:tcPr>
          <w:p w14:paraId="1BF3171D" w14:textId="77777777" w:rsidR="00B2773E" w:rsidRDefault="00B2773E" w:rsidP="00667F38">
            <w:pPr>
              <w:rPr>
                <w:ins w:id="598" w:author="Aryan Bataan" w:date="2024-05-19T15:21:00Z"/>
                <w:rFonts w:ascii="Arial" w:hAnsi="Arial" w:cs="Arial"/>
                <w:b/>
                <w:sz w:val="22"/>
                <w:szCs w:val="22"/>
              </w:rPr>
            </w:pPr>
            <w:ins w:id="599" w:author="Aryan Bataan" w:date="2024-05-19T13:55:00Z">
              <w:r w:rsidRPr="004D69D3">
                <w:rPr>
                  <w:rFonts w:ascii="Arial" w:hAnsi="Arial" w:cs="Arial"/>
                  <w:b/>
                  <w:sz w:val="22"/>
                  <w:szCs w:val="22"/>
                </w:rPr>
                <w:t>Special Requirements:</w:t>
              </w:r>
            </w:ins>
          </w:p>
          <w:p w14:paraId="4C21421E" w14:textId="77777777" w:rsidR="001F36BB" w:rsidRDefault="001F36BB" w:rsidP="001F36BB">
            <w:pPr>
              <w:pStyle w:val="ListParagraph"/>
              <w:numPr>
                <w:ilvl w:val="0"/>
                <w:numId w:val="26"/>
              </w:numPr>
              <w:rPr>
                <w:ins w:id="600" w:author="Aryan Bataan" w:date="2024-05-19T15:24:00Z"/>
                <w:rFonts w:ascii="Arial" w:hAnsi="Arial" w:cs="Arial"/>
                <w:bCs/>
                <w:sz w:val="22"/>
                <w:szCs w:val="22"/>
              </w:rPr>
            </w:pPr>
            <w:ins w:id="601" w:author="Aryan Bataan" w:date="2024-05-19T15:21:00Z">
              <w:r w:rsidRPr="001F36BB">
                <w:rPr>
                  <w:rFonts w:ascii="Arial" w:hAnsi="Arial" w:cs="Arial"/>
                  <w:bCs/>
                  <w:sz w:val="22"/>
                  <w:szCs w:val="22"/>
                  <w:rPrChange w:id="602" w:author="Aryan Bataan" w:date="2024-05-19T15:21:00Z">
                    <w:rPr>
                      <w:rFonts w:ascii="Arial" w:hAnsi="Arial" w:cs="Arial"/>
                      <w:b/>
                      <w:sz w:val="22"/>
                      <w:szCs w:val="22"/>
                    </w:rPr>
                  </w:rPrChange>
                </w:rPr>
                <w:t>Secu</w:t>
              </w:r>
              <w:r>
                <w:rPr>
                  <w:rFonts w:ascii="Arial" w:hAnsi="Arial" w:cs="Arial"/>
                  <w:bCs/>
                  <w:sz w:val="22"/>
                  <w:szCs w:val="22"/>
                </w:rPr>
                <w:t>rin</w:t>
              </w:r>
            </w:ins>
            <w:ins w:id="603" w:author="Aryan Bataan" w:date="2024-05-19T15:24:00Z">
              <w:r>
                <w:rPr>
                  <w:rFonts w:ascii="Arial" w:hAnsi="Arial" w:cs="Arial"/>
                  <w:bCs/>
                  <w:sz w:val="22"/>
                  <w:szCs w:val="22"/>
                </w:rPr>
                <w:t>g storage and handling of user credentials.</w:t>
              </w:r>
            </w:ins>
          </w:p>
          <w:p w14:paraId="1AF7C97F" w14:textId="31055017" w:rsidR="001F36BB" w:rsidRPr="001F36BB" w:rsidRDefault="001F36BB">
            <w:pPr>
              <w:pStyle w:val="ListParagraph"/>
              <w:numPr>
                <w:ilvl w:val="0"/>
                <w:numId w:val="26"/>
              </w:numPr>
              <w:rPr>
                <w:ins w:id="604" w:author="Aryan Bataan" w:date="2024-05-19T13:55:00Z"/>
                <w:rFonts w:ascii="Arial" w:hAnsi="Arial" w:cs="Arial"/>
                <w:bCs/>
                <w:sz w:val="22"/>
                <w:szCs w:val="22"/>
                <w:rPrChange w:id="605" w:author="Aryan Bataan" w:date="2024-05-19T15:24:00Z">
                  <w:rPr>
                    <w:ins w:id="606" w:author="Aryan Bataan" w:date="2024-05-19T13:55:00Z"/>
                  </w:rPr>
                </w:rPrChange>
              </w:rPr>
              <w:pPrChange w:id="607" w:author="Aryan Bataan" w:date="2024-05-19T15:24:00Z">
                <w:pPr/>
              </w:pPrChange>
            </w:pPr>
            <w:ins w:id="608" w:author="Aryan Bataan" w:date="2024-05-19T15:24:00Z">
              <w:r>
                <w:rPr>
                  <w:rFonts w:ascii="Arial" w:hAnsi="Arial" w:cs="Arial"/>
                  <w:bCs/>
                  <w:sz w:val="22"/>
                  <w:szCs w:val="22"/>
                </w:rPr>
                <w:t>Confirmation email to verify the user’s email address.</w:t>
              </w:r>
            </w:ins>
          </w:p>
        </w:tc>
      </w:tr>
      <w:tr w:rsidR="00B2773E" w:rsidRPr="007769BC" w14:paraId="57B2F6F1" w14:textId="77777777" w:rsidTr="00667F38">
        <w:trPr>
          <w:ins w:id="609" w:author="Aryan Bataan" w:date="2024-05-19T13:55:00Z"/>
        </w:trPr>
        <w:tc>
          <w:tcPr>
            <w:tcW w:w="9576" w:type="dxa"/>
            <w:gridSpan w:val="4"/>
            <w:shd w:val="clear" w:color="auto" w:fill="auto"/>
          </w:tcPr>
          <w:p w14:paraId="38C774C5" w14:textId="77777777" w:rsidR="00B2773E" w:rsidRDefault="00B2773E" w:rsidP="00667F38">
            <w:pPr>
              <w:rPr>
                <w:ins w:id="610" w:author="Aryan Bataan" w:date="2024-05-19T15:24:00Z"/>
                <w:rFonts w:ascii="Arial" w:hAnsi="Arial" w:cs="Arial"/>
                <w:b/>
                <w:sz w:val="22"/>
                <w:szCs w:val="22"/>
              </w:rPr>
            </w:pPr>
            <w:ins w:id="611" w:author="Aryan Bataan" w:date="2024-05-19T13:55:00Z">
              <w:r w:rsidRPr="00CC2AD7">
                <w:rPr>
                  <w:rFonts w:ascii="Arial" w:hAnsi="Arial" w:cs="Arial"/>
                  <w:b/>
                  <w:sz w:val="22"/>
                  <w:szCs w:val="22"/>
                </w:rPr>
                <w:t>To do/Issues</w:t>
              </w:r>
              <w:r>
                <w:rPr>
                  <w:rFonts w:ascii="Arial" w:hAnsi="Arial" w:cs="Arial"/>
                  <w:b/>
                  <w:sz w:val="22"/>
                  <w:szCs w:val="22"/>
                </w:rPr>
                <w:t>:</w:t>
              </w:r>
            </w:ins>
          </w:p>
          <w:p w14:paraId="2445FF16" w14:textId="77777777" w:rsidR="001F36BB" w:rsidRDefault="001F36BB" w:rsidP="001F36BB">
            <w:pPr>
              <w:pStyle w:val="ListParagraph"/>
              <w:numPr>
                <w:ilvl w:val="0"/>
                <w:numId w:val="26"/>
              </w:numPr>
              <w:rPr>
                <w:ins w:id="612" w:author="Aryan Bataan" w:date="2024-05-19T15:25:00Z"/>
                <w:rFonts w:ascii="Arial" w:hAnsi="Arial" w:cs="Arial"/>
                <w:bCs/>
                <w:sz w:val="22"/>
                <w:szCs w:val="22"/>
              </w:rPr>
            </w:pPr>
            <w:ins w:id="613" w:author="Aryan Bataan" w:date="2024-05-19T15:24:00Z">
              <w:r>
                <w:rPr>
                  <w:rFonts w:ascii="Arial" w:hAnsi="Arial" w:cs="Arial"/>
                  <w:bCs/>
                  <w:sz w:val="22"/>
                  <w:szCs w:val="22"/>
                </w:rPr>
                <w:t>Ensure compliance with privacy regulation</w:t>
              </w:r>
            </w:ins>
            <w:ins w:id="614" w:author="Aryan Bataan" w:date="2024-05-19T15:25:00Z">
              <w:r w:rsidR="00013265">
                <w:rPr>
                  <w:rFonts w:ascii="Arial" w:hAnsi="Arial" w:cs="Arial"/>
                  <w:bCs/>
                  <w:sz w:val="22"/>
                  <w:szCs w:val="22"/>
                </w:rPr>
                <w:t>s.</w:t>
              </w:r>
            </w:ins>
          </w:p>
          <w:p w14:paraId="5FE10CBF" w14:textId="1A22DEF2" w:rsidR="00013265" w:rsidRPr="001F36BB" w:rsidRDefault="00013265">
            <w:pPr>
              <w:pStyle w:val="ListParagraph"/>
              <w:numPr>
                <w:ilvl w:val="0"/>
                <w:numId w:val="26"/>
              </w:numPr>
              <w:rPr>
                <w:ins w:id="615" w:author="Aryan Bataan" w:date="2024-05-19T13:55:00Z"/>
                <w:rFonts w:ascii="Arial" w:hAnsi="Arial" w:cs="Arial"/>
                <w:bCs/>
                <w:sz w:val="22"/>
                <w:szCs w:val="22"/>
                <w:rPrChange w:id="616" w:author="Aryan Bataan" w:date="2024-05-19T15:24:00Z">
                  <w:rPr>
                    <w:ins w:id="617" w:author="Aryan Bataan" w:date="2024-05-19T13:55:00Z"/>
                  </w:rPr>
                </w:rPrChange>
              </w:rPr>
              <w:pPrChange w:id="618" w:author="Aryan Bataan" w:date="2024-05-19T15:24:00Z">
                <w:pPr/>
              </w:pPrChange>
            </w:pPr>
            <w:ins w:id="619" w:author="Aryan Bataan" w:date="2024-05-19T15:26:00Z">
              <w:r>
                <w:rPr>
                  <w:rFonts w:ascii="Arial" w:hAnsi="Arial" w:cs="Arial"/>
                  <w:bCs/>
                  <w:sz w:val="22"/>
                  <w:szCs w:val="22"/>
                </w:rPr>
                <w:t>Implement sturdy security measures against breakthrough</w:t>
              </w:r>
            </w:ins>
            <w:ins w:id="620" w:author="Aryan Bataan" w:date="2024-05-19T15:27:00Z">
              <w:r>
                <w:rPr>
                  <w:rFonts w:ascii="Arial" w:hAnsi="Arial" w:cs="Arial"/>
                  <w:bCs/>
                  <w:sz w:val="22"/>
                  <w:szCs w:val="22"/>
                </w:rPr>
                <w:t>s in terms of data protection.</w:t>
              </w:r>
            </w:ins>
          </w:p>
        </w:tc>
      </w:tr>
    </w:tbl>
    <w:p w14:paraId="3CA9BE19" w14:textId="65A7D916" w:rsidR="00013265" w:rsidRDefault="00013265" w:rsidP="00B2773E">
      <w:pPr>
        <w:rPr>
          <w:ins w:id="621" w:author="Aryan Bataan" w:date="2024-05-19T15:27:00Z"/>
        </w:rPr>
      </w:pPr>
    </w:p>
    <w:p w14:paraId="7340204B" w14:textId="77777777" w:rsidR="00013265" w:rsidRDefault="00013265">
      <w:pPr>
        <w:rPr>
          <w:ins w:id="622" w:author="Aryan Bataan" w:date="2024-05-19T15:27:00Z"/>
        </w:rPr>
      </w:pPr>
      <w:ins w:id="623" w:author="Aryan Bataan" w:date="2024-05-19T15:27:00Z">
        <w: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185"/>
        <w:gridCol w:w="983"/>
        <w:gridCol w:w="853"/>
        <w:gridCol w:w="2516"/>
      </w:tblGrid>
      <w:tr w:rsidR="00013265" w:rsidRPr="007769BC" w14:paraId="7CC94350" w14:textId="77777777" w:rsidTr="00667F38">
        <w:trPr>
          <w:ins w:id="624" w:author="Aryan Bataan" w:date="2024-05-19T15:27:00Z"/>
        </w:trPr>
        <w:tc>
          <w:tcPr>
            <w:tcW w:w="5958" w:type="dxa"/>
            <w:gridSpan w:val="2"/>
            <w:shd w:val="clear" w:color="auto" w:fill="auto"/>
          </w:tcPr>
          <w:p w14:paraId="6B102715" w14:textId="1D71A56C" w:rsidR="00013265" w:rsidRPr="007769BC" w:rsidRDefault="00013265" w:rsidP="00667F38">
            <w:pPr>
              <w:rPr>
                <w:ins w:id="625" w:author="Aryan Bataan" w:date="2024-05-19T15:27:00Z"/>
                <w:rFonts w:ascii="Arial" w:hAnsi="Arial" w:cs="Arial"/>
                <w:sz w:val="22"/>
                <w:szCs w:val="22"/>
              </w:rPr>
            </w:pPr>
            <w:ins w:id="626" w:author="Aryan Bataan" w:date="2024-05-19T15: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r>
                <w:rPr>
                  <w:rFonts w:ascii="Arial" w:hAnsi="Arial" w:cs="Arial"/>
                  <w:sz w:val="22"/>
                  <w:szCs w:val="22"/>
                </w:rPr>
                <w:t xml:space="preserve"> Choose Film F</w:t>
              </w:r>
            </w:ins>
            <w:ins w:id="627" w:author="Aryan Bataan" w:date="2024-05-19T15:28:00Z">
              <w:r>
                <w:rPr>
                  <w:rFonts w:ascii="Arial" w:hAnsi="Arial" w:cs="Arial"/>
                  <w:sz w:val="22"/>
                  <w:szCs w:val="22"/>
                </w:rPr>
                <w:t>ormat</w:t>
              </w:r>
            </w:ins>
          </w:p>
        </w:tc>
        <w:tc>
          <w:tcPr>
            <w:tcW w:w="900" w:type="dxa"/>
            <w:shd w:val="clear" w:color="auto" w:fill="auto"/>
          </w:tcPr>
          <w:p w14:paraId="65B8394D" w14:textId="608E265D" w:rsidR="00013265" w:rsidRPr="007769BC" w:rsidRDefault="00013265" w:rsidP="00667F38">
            <w:pPr>
              <w:rPr>
                <w:ins w:id="628" w:author="Aryan Bataan" w:date="2024-05-19T15:27:00Z"/>
                <w:rFonts w:ascii="Arial" w:hAnsi="Arial" w:cs="Arial"/>
                <w:sz w:val="22"/>
                <w:szCs w:val="22"/>
              </w:rPr>
            </w:pPr>
            <w:ins w:id="629" w:author="Aryan Bataan" w:date="2024-05-19T15:27:00Z">
              <w:r w:rsidRPr="007769BC">
                <w:rPr>
                  <w:rFonts w:ascii="Arial" w:hAnsi="Arial" w:cs="Arial"/>
                  <w:b/>
                  <w:sz w:val="22"/>
                  <w:szCs w:val="22"/>
                </w:rPr>
                <w:t>ID</w:t>
              </w:r>
              <w:r w:rsidRPr="007769BC">
                <w:rPr>
                  <w:rFonts w:ascii="Arial" w:hAnsi="Arial" w:cs="Arial"/>
                  <w:sz w:val="22"/>
                  <w:szCs w:val="22"/>
                </w:rPr>
                <w:t>:</w:t>
              </w:r>
              <w:r>
                <w:rPr>
                  <w:rFonts w:ascii="Arial" w:hAnsi="Arial" w:cs="Arial"/>
                  <w:sz w:val="22"/>
                  <w:szCs w:val="22"/>
                </w:rPr>
                <w:t xml:space="preserve"> UC-</w:t>
              </w:r>
            </w:ins>
            <w:ins w:id="630" w:author="Aryan Bataan" w:date="2024-05-19T15:28:00Z">
              <w:r>
                <w:rPr>
                  <w:rFonts w:ascii="Arial" w:hAnsi="Arial" w:cs="Arial"/>
                  <w:sz w:val="22"/>
                  <w:szCs w:val="22"/>
                </w:rPr>
                <w:t>2</w:t>
              </w:r>
            </w:ins>
          </w:p>
        </w:tc>
        <w:tc>
          <w:tcPr>
            <w:tcW w:w="2718" w:type="dxa"/>
            <w:shd w:val="clear" w:color="auto" w:fill="auto"/>
          </w:tcPr>
          <w:p w14:paraId="677B35BB" w14:textId="77777777" w:rsidR="00013265" w:rsidRPr="007769BC" w:rsidRDefault="00013265" w:rsidP="00667F38">
            <w:pPr>
              <w:rPr>
                <w:ins w:id="631" w:author="Aryan Bataan" w:date="2024-05-19T15:27:00Z"/>
                <w:rFonts w:ascii="Arial" w:hAnsi="Arial" w:cs="Arial"/>
                <w:sz w:val="22"/>
                <w:szCs w:val="22"/>
              </w:rPr>
            </w:pPr>
            <w:ins w:id="632" w:author="Aryan Bataan" w:date="2024-05-19T15: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013265" w:rsidRPr="007769BC" w14:paraId="2356DCD1" w14:textId="77777777" w:rsidTr="00667F38">
        <w:trPr>
          <w:ins w:id="633" w:author="Aryan Bataan" w:date="2024-05-19T15:27:00Z"/>
        </w:trPr>
        <w:tc>
          <w:tcPr>
            <w:tcW w:w="4788" w:type="dxa"/>
            <w:shd w:val="clear" w:color="auto" w:fill="auto"/>
          </w:tcPr>
          <w:p w14:paraId="502841FB" w14:textId="77777777" w:rsidR="00013265" w:rsidRPr="007769BC" w:rsidRDefault="00013265" w:rsidP="00667F38">
            <w:pPr>
              <w:rPr>
                <w:ins w:id="634" w:author="Aryan Bataan" w:date="2024-05-19T15:27:00Z"/>
                <w:rFonts w:ascii="Arial" w:hAnsi="Arial" w:cs="Arial"/>
                <w:sz w:val="22"/>
                <w:szCs w:val="22"/>
              </w:rPr>
            </w:pPr>
            <w:ins w:id="635" w:author="Aryan Bataan" w:date="2024-05-19T15: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r>
                <w:rPr>
                  <w:rFonts w:ascii="Arial" w:hAnsi="Arial" w:cs="Arial"/>
                  <w:sz w:val="22"/>
                  <w:szCs w:val="22"/>
                </w:rPr>
                <w:t xml:space="preserve"> User</w:t>
              </w:r>
            </w:ins>
          </w:p>
        </w:tc>
        <w:tc>
          <w:tcPr>
            <w:tcW w:w="4788" w:type="dxa"/>
            <w:gridSpan w:val="3"/>
            <w:shd w:val="clear" w:color="auto" w:fill="auto"/>
          </w:tcPr>
          <w:p w14:paraId="33782602" w14:textId="77777777" w:rsidR="00013265" w:rsidRPr="007769BC" w:rsidRDefault="00013265" w:rsidP="00667F38">
            <w:pPr>
              <w:rPr>
                <w:ins w:id="636" w:author="Aryan Bataan" w:date="2024-05-19T15:27:00Z"/>
                <w:rFonts w:ascii="Arial" w:hAnsi="Arial" w:cs="Arial"/>
                <w:sz w:val="22"/>
                <w:szCs w:val="22"/>
              </w:rPr>
            </w:pPr>
            <w:ins w:id="637" w:author="Aryan Bataan" w:date="2024-05-19T15: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ins>
          </w:p>
        </w:tc>
      </w:tr>
      <w:tr w:rsidR="00013265" w:rsidRPr="007769BC" w14:paraId="07A78063" w14:textId="77777777" w:rsidTr="00667F38">
        <w:trPr>
          <w:ins w:id="638" w:author="Aryan Bataan" w:date="2024-05-19T15:27:00Z"/>
        </w:trPr>
        <w:tc>
          <w:tcPr>
            <w:tcW w:w="9576" w:type="dxa"/>
            <w:gridSpan w:val="4"/>
            <w:shd w:val="clear" w:color="auto" w:fill="auto"/>
          </w:tcPr>
          <w:p w14:paraId="5661F958" w14:textId="77777777" w:rsidR="00013265" w:rsidRPr="007769BC" w:rsidRDefault="00013265" w:rsidP="00667F38">
            <w:pPr>
              <w:rPr>
                <w:ins w:id="639" w:author="Aryan Bataan" w:date="2024-05-19T15:27:00Z"/>
                <w:rFonts w:ascii="Arial" w:hAnsi="Arial" w:cs="Arial"/>
                <w:b/>
                <w:sz w:val="22"/>
                <w:szCs w:val="22"/>
              </w:rPr>
            </w:pPr>
            <w:ins w:id="640" w:author="Aryan Bataan" w:date="2024-05-19T15:27:00Z">
              <w:r>
                <w:rPr>
                  <w:rFonts w:ascii="Arial" w:hAnsi="Arial" w:cs="Arial"/>
                  <w:b/>
                  <w:sz w:val="22"/>
                  <w:szCs w:val="22"/>
                </w:rPr>
                <w:t>Supporting Actors:</w:t>
              </w:r>
            </w:ins>
          </w:p>
        </w:tc>
      </w:tr>
      <w:tr w:rsidR="00013265" w:rsidRPr="007769BC" w14:paraId="78A9C971" w14:textId="77777777" w:rsidTr="00667F38">
        <w:trPr>
          <w:ins w:id="641" w:author="Aryan Bataan" w:date="2024-05-19T15:27:00Z"/>
        </w:trPr>
        <w:tc>
          <w:tcPr>
            <w:tcW w:w="9576" w:type="dxa"/>
            <w:gridSpan w:val="4"/>
            <w:shd w:val="clear" w:color="auto" w:fill="auto"/>
          </w:tcPr>
          <w:p w14:paraId="3FF4FA28" w14:textId="77777777" w:rsidR="00013265" w:rsidRPr="007769BC" w:rsidRDefault="00013265" w:rsidP="00667F38">
            <w:pPr>
              <w:rPr>
                <w:ins w:id="642" w:author="Aryan Bataan" w:date="2024-05-19T15:27:00Z"/>
                <w:rFonts w:ascii="Arial" w:hAnsi="Arial" w:cs="Arial"/>
                <w:sz w:val="22"/>
                <w:szCs w:val="22"/>
              </w:rPr>
            </w:pPr>
            <w:ins w:id="643" w:author="Aryan Bataan" w:date="2024-05-19T15: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342DA01B" w14:textId="0F0035E1" w:rsidR="00013265" w:rsidRDefault="00013265" w:rsidP="00667F38">
            <w:pPr>
              <w:rPr>
                <w:ins w:id="644" w:author="Aryan Bataan" w:date="2024-05-19T15:27:00Z"/>
                <w:rFonts w:ascii="Arial" w:hAnsi="Arial" w:cs="Arial"/>
                <w:sz w:val="22"/>
                <w:szCs w:val="22"/>
              </w:rPr>
            </w:pPr>
            <w:ins w:id="645" w:author="Aryan Bataan" w:date="2024-05-19T15:27:00Z">
              <w:r>
                <w:rPr>
                  <w:rFonts w:ascii="Arial" w:hAnsi="Arial" w:cs="Arial"/>
                  <w:sz w:val="22"/>
                  <w:szCs w:val="22"/>
                </w:rPr>
                <w:t xml:space="preserve">Users: The users desire </w:t>
              </w:r>
            </w:ins>
            <w:ins w:id="646" w:author="Aryan Bataan" w:date="2024-05-19T15:28:00Z">
              <w:r>
                <w:rPr>
                  <w:rFonts w:ascii="Arial" w:hAnsi="Arial" w:cs="Arial"/>
                  <w:sz w:val="22"/>
                  <w:szCs w:val="22"/>
                </w:rPr>
                <w:t xml:space="preserve">the ability </w:t>
              </w:r>
            </w:ins>
            <w:ins w:id="647" w:author="Aryan Bataan" w:date="2024-05-19T15:27:00Z">
              <w:r>
                <w:rPr>
                  <w:rFonts w:ascii="Arial" w:hAnsi="Arial" w:cs="Arial"/>
                  <w:sz w:val="22"/>
                  <w:szCs w:val="22"/>
                </w:rPr>
                <w:t xml:space="preserve">to </w:t>
              </w:r>
            </w:ins>
            <w:ins w:id="648" w:author="Aryan Bataan" w:date="2024-05-19T15:29:00Z">
              <w:r>
                <w:rPr>
                  <w:rFonts w:ascii="Arial" w:hAnsi="Arial" w:cs="Arial"/>
                  <w:sz w:val="22"/>
                  <w:szCs w:val="22"/>
                </w:rPr>
                <w:t>choose a film format from the options presented to them</w:t>
              </w:r>
            </w:ins>
            <w:ins w:id="649" w:author="Aryan Bataan" w:date="2024-05-19T15:27:00Z">
              <w:r>
                <w:rPr>
                  <w:rFonts w:ascii="Arial" w:hAnsi="Arial" w:cs="Arial"/>
                  <w:sz w:val="22"/>
                  <w:szCs w:val="22"/>
                </w:rPr>
                <w:t>.</w:t>
              </w:r>
            </w:ins>
          </w:p>
          <w:p w14:paraId="556401E6" w14:textId="3053D7E5" w:rsidR="00013265" w:rsidRPr="007769BC" w:rsidRDefault="00013265" w:rsidP="00667F38">
            <w:pPr>
              <w:rPr>
                <w:ins w:id="650" w:author="Aryan Bataan" w:date="2024-05-19T15:27:00Z"/>
                <w:rFonts w:ascii="Arial" w:hAnsi="Arial" w:cs="Arial"/>
                <w:sz w:val="22"/>
                <w:szCs w:val="22"/>
              </w:rPr>
            </w:pPr>
            <w:ins w:id="651" w:author="Aryan Bataan" w:date="2024-05-19T15:29:00Z">
              <w:r>
                <w:rPr>
                  <w:rFonts w:ascii="Arial" w:hAnsi="Arial" w:cs="Arial"/>
                  <w:sz w:val="22"/>
                  <w:szCs w:val="22"/>
                </w:rPr>
                <w:t>Content Providers</w:t>
              </w:r>
            </w:ins>
            <w:ins w:id="652" w:author="Aryan Bataan" w:date="2024-05-19T15:27:00Z">
              <w:r>
                <w:rPr>
                  <w:rFonts w:ascii="Arial" w:hAnsi="Arial" w:cs="Arial"/>
                  <w:sz w:val="22"/>
                  <w:szCs w:val="22"/>
                </w:rPr>
                <w:t xml:space="preserve">: </w:t>
              </w:r>
            </w:ins>
            <w:ins w:id="653" w:author="Aryan Bataan" w:date="2024-05-19T16:38:00Z">
              <w:r w:rsidR="00DC1AA2">
                <w:rPr>
                  <w:rFonts w:ascii="Arial" w:hAnsi="Arial" w:cs="Arial"/>
                  <w:sz w:val="22"/>
                  <w:szCs w:val="22"/>
                </w:rPr>
                <w:t>Ensure t</w:t>
              </w:r>
            </w:ins>
            <w:ins w:id="654" w:author="Aryan Bataan" w:date="2024-05-20T18:17:00Z">
              <w:r w:rsidR="00AE40CE">
                <w:rPr>
                  <w:rFonts w:ascii="Arial" w:hAnsi="Arial" w:cs="Arial"/>
                  <w:sz w:val="22"/>
                  <w:szCs w:val="22"/>
                </w:rPr>
                <w:t>hat the content they’ve provided is correctly displayed in all the offered formats.</w:t>
              </w:r>
            </w:ins>
          </w:p>
        </w:tc>
      </w:tr>
      <w:tr w:rsidR="00013265" w:rsidRPr="007769BC" w14:paraId="70755DC7" w14:textId="77777777" w:rsidTr="00667F38">
        <w:trPr>
          <w:ins w:id="655" w:author="Aryan Bataan" w:date="2024-05-19T15:27:00Z"/>
        </w:trPr>
        <w:tc>
          <w:tcPr>
            <w:tcW w:w="9576" w:type="dxa"/>
            <w:gridSpan w:val="4"/>
            <w:shd w:val="clear" w:color="auto" w:fill="auto"/>
          </w:tcPr>
          <w:p w14:paraId="24A1DBAE" w14:textId="7BC9A824" w:rsidR="00013265" w:rsidRPr="007769BC" w:rsidRDefault="00013265" w:rsidP="00667F38">
            <w:pPr>
              <w:rPr>
                <w:ins w:id="656" w:author="Aryan Bataan" w:date="2024-05-19T15:27:00Z"/>
                <w:rFonts w:ascii="Arial" w:hAnsi="Arial" w:cs="Arial"/>
                <w:sz w:val="22"/>
                <w:szCs w:val="22"/>
              </w:rPr>
            </w:pPr>
            <w:ins w:id="657" w:author="Aryan Bataan" w:date="2024-05-19T15: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sz w:val="22"/>
                  <w:szCs w:val="22"/>
                </w:rPr>
                <w:t xml:space="preserve">Users </w:t>
              </w:r>
            </w:ins>
            <w:ins w:id="658" w:author="Aryan Bataan" w:date="2024-05-20T18:17:00Z">
              <w:r w:rsidR="00AE40CE">
                <w:rPr>
                  <w:rFonts w:ascii="Arial" w:hAnsi="Arial" w:cs="Arial"/>
                  <w:sz w:val="22"/>
                  <w:szCs w:val="22"/>
                </w:rPr>
                <w:t>are given a set of</w:t>
              </w:r>
            </w:ins>
            <w:ins w:id="659" w:author="Aryan Bataan" w:date="2024-05-20T18:18:00Z">
              <w:r w:rsidR="00AE40CE">
                <w:rPr>
                  <w:rFonts w:ascii="Arial" w:hAnsi="Arial" w:cs="Arial"/>
                  <w:sz w:val="22"/>
                  <w:szCs w:val="22"/>
                </w:rPr>
                <w:t xml:space="preserve"> film formats to choose from (</w:t>
              </w:r>
              <w:r w:rsidR="00AE40CE" w:rsidRPr="00AE40CE">
                <w:rPr>
                  <w:rFonts w:ascii="Arial" w:hAnsi="Arial" w:cs="Arial"/>
                  <w:sz w:val="22"/>
                  <w:szCs w:val="22"/>
                </w:rPr>
                <w:t>IMAX, IMAX 70MM, 70MM, 35MM</w:t>
              </w:r>
              <w:r w:rsidR="00AE40CE">
                <w:rPr>
                  <w:rFonts w:ascii="Arial" w:hAnsi="Arial" w:cs="Arial"/>
                  <w:sz w:val="22"/>
                  <w:szCs w:val="22"/>
                </w:rPr>
                <w:t>) and view their film.</w:t>
              </w:r>
            </w:ins>
          </w:p>
        </w:tc>
      </w:tr>
      <w:tr w:rsidR="00013265" w:rsidRPr="007769BC" w14:paraId="5C00C304" w14:textId="77777777" w:rsidTr="00667F38">
        <w:trPr>
          <w:ins w:id="660" w:author="Aryan Bataan" w:date="2024-05-19T15:27:00Z"/>
        </w:trPr>
        <w:tc>
          <w:tcPr>
            <w:tcW w:w="9576" w:type="dxa"/>
            <w:gridSpan w:val="4"/>
            <w:shd w:val="clear" w:color="auto" w:fill="auto"/>
          </w:tcPr>
          <w:p w14:paraId="619B84A4" w14:textId="1A197A34" w:rsidR="00013265" w:rsidRPr="007769BC" w:rsidRDefault="00013265" w:rsidP="00667F38">
            <w:pPr>
              <w:rPr>
                <w:ins w:id="661" w:author="Aryan Bataan" w:date="2024-05-19T15:27:00Z"/>
                <w:rFonts w:ascii="Arial" w:hAnsi="Arial" w:cs="Arial"/>
                <w:sz w:val="22"/>
                <w:szCs w:val="22"/>
              </w:rPr>
            </w:pPr>
            <w:ins w:id="662" w:author="Aryan Bataan" w:date="2024-05-19T15:27:00Z">
              <w:r w:rsidRPr="007769BC">
                <w:rPr>
                  <w:rFonts w:ascii="Arial" w:hAnsi="Arial" w:cs="Arial"/>
                  <w:b/>
                  <w:sz w:val="22"/>
                  <w:szCs w:val="22"/>
                </w:rPr>
                <w:t>Trigger</w:t>
              </w:r>
              <w:r w:rsidRPr="007769BC">
                <w:rPr>
                  <w:rFonts w:ascii="Arial" w:hAnsi="Arial" w:cs="Arial"/>
                  <w:sz w:val="22"/>
                  <w:szCs w:val="22"/>
                </w:rPr>
                <w:t>:</w:t>
              </w:r>
              <w:r>
                <w:rPr>
                  <w:rFonts w:ascii="Arial" w:hAnsi="Arial" w:cs="Arial"/>
                  <w:sz w:val="22"/>
                  <w:szCs w:val="22"/>
                </w:rPr>
                <w:t xml:space="preserve"> The user</w:t>
              </w:r>
            </w:ins>
            <w:ins w:id="663" w:author="Aryan Bataan" w:date="2024-05-20T18:18:00Z">
              <w:r w:rsidR="00AE40CE">
                <w:rPr>
                  <w:rFonts w:ascii="Arial" w:hAnsi="Arial" w:cs="Arial"/>
                  <w:sz w:val="22"/>
                  <w:szCs w:val="22"/>
                </w:rPr>
                <w:t xml:space="preserve"> decides on a film they wish to watch </w:t>
              </w:r>
            </w:ins>
            <w:ins w:id="664" w:author="Aryan Bataan" w:date="2024-05-20T18:19:00Z">
              <w:r w:rsidR="00AE40CE">
                <w:rPr>
                  <w:rFonts w:ascii="Arial" w:hAnsi="Arial" w:cs="Arial"/>
                  <w:sz w:val="22"/>
                  <w:szCs w:val="22"/>
                </w:rPr>
                <w:t>a</w:t>
              </w:r>
            </w:ins>
            <w:ins w:id="665" w:author="Aryan Bataan" w:date="2024-05-20T18:22:00Z">
              <w:r w:rsidR="00D85BCE">
                <w:rPr>
                  <w:rFonts w:ascii="Arial" w:hAnsi="Arial" w:cs="Arial"/>
                  <w:sz w:val="22"/>
                  <w:szCs w:val="22"/>
                </w:rPr>
                <w:t>nd is met with a plethora of film options to choose a favorite from.</w:t>
              </w:r>
            </w:ins>
          </w:p>
          <w:p w14:paraId="263C7068" w14:textId="77777777" w:rsidR="00013265" w:rsidRPr="007769BC" w:rsidRDefault="00013265" w:rsidP="00667F38">
            <w:pPr>
              <w:rPr>
                <w:ins w:id="666" w:author="Aryan Bataan" w:date="2024-05-19T15:27:00Z"/>
                <w:rFonts w:ascii="Arial" w:hAnsi="Arial" w:cs="Arial"/>
                <w:sz w:val="22"/>
                <w:szCs w:val="22"/>
              </w:rPr>
            </w:pPr>
          </w:p>
          <w:p w14:paraId="77B0FDAD" w14:textId="77777777" w:rsidR="00013265" w:rsidRPr="007769BC" w:rsidRDefault="00013265" w:rsidP="00667F38">
            <w:pPr>
              <w:tabs>
                <w:tab w:val="left" w:pos="1980"/>
                <w:tab w:val="left" w:pos="3240"/>
              </w:tabs>
              <w:rPr>
                <w:ins w:id="667" w:author="Aryan Bataan" w:date="2024-05-19T15:27:00Z"/>
                <w:rFonts w:ascii="Arial" w:hAnsi="Arial" w:cs="Arial"/>
                <w:sz w:val="22"/>
                <w:szCs w:val="22"/>
              </w:rPr>
            </w:pPr>
            <w:ins w:id="668" w:author="Aryan Bataan" w:date="2024-05-19T15:27:00Z">
              <w:r w:rsidRPr="007769BC">
                <w:rPr>
                  <w:rFonts w:ascii="Arial" w:hAnsi="Arial" w:cs="Arial"/>
                  <w:b/>
                  <w:sz w:val="22"/>
                  <w:szCs w:val="22"/>
                </w:rPr>
                <w:t>Type</w:t>
              </w:r>
              <w:r>
                <w:rPr>
                  <w:rFonts w:ascii="Arial" w:hAnsi="Arial" w:cs="Arial"/>
                  <w:b/>
                  <w:sz w:val="22"/>
                  <w:szCs w:val="22"/>
                </w:rPr>
                <w:t xml:space="preserve">: </w:t>
              </w:r>
              <w:r w:rsidRPr="007769BC">
                <w:rPr>
                  <w:rFonts w:ascii="Arial" w:hAnsi="Arial" w:cs="Arial"/>
                  <w:sz w:val="22"/>
                  <w:szCs w:val="22"/>
                </w:rPr>
                <w:t>External</w:t>
              </w:r>
            </w:ins>
          </w:p>
        </w:tc>
      </w:tr>
      <w:tr w:rsidR="00013265" w:rsidRPr="007769BC" w14:paraId="1068DAF0" w14:textId="77777777" w:rsidTr="00667F38">
        <w:trPr>
          <w:ins w:id="669" w:author="Aryan Bataan" w:date="2024-05-19T15:27:00Z"/>
        </w:trPr>
        <w:tc>
          <w:tcPr>
            <w:tcW w:w="9576" w:type="dxa"/>
            <w:gridSpan w:val="4"/>
            <w:shd w:val="clear" w:color="auto" w:fill="auto"/>
          </w:tcPr>
          <w:p w14:paraId="24466352" w14:textId="77777777" w:rsidR="00013265" w:rsidRPr="007769BC" w:rsidRDefault="00013265" w:rsidP="00667F38">
            <w:pPr>
              <w:rPr>
                <w:ins w:id="670" w:author="Aryan Bataan" w:date="2024-05-19T15:27:00Z"/>
                <w:rFonts w:ascii="Arial" w:hAnsi="Arial" w:cs="Arial"/>
                <w:sz w:val="22"/>
                <w:szCs w:val="22"/>
              </w:rPr>
            </w:pPr>
            <w:ins w:id="671" w:author="Aryan Bataan" w:date="2024-05-19T15:27:00Z">
              <w:r w:rsidRPr="007769BC">
                <w:rPr>
                  <w:rFonts w:ascii="Arial" w:hAnsi="Arial" w:cs="Arial"/>
                  <w:b/>
                  <w:sz w:val="22"/>
                  <w:szCs w:val="22"/>
                </w:rPr>
                <w:t>Relationships</w:t>
              </w:r>
              <w:r w:rsidRPr="007769BC">
                <w:rPr>
                  <w:rFonts w:ascii="Arial" w:hAnsi="Arial" w:cs="Arial"/>
                  <w:sz w:val="22"/>
                  <w:szCs w:val="22"/>
                </w:rPr>
                <w:t xml:space="preserve">: </w:t>
              </w:r>
            </w:ins>
          </w:p>
          <w:p w14:paraId="3B5D05B9" w14:textId="77777777" w:rsidR="00013265" w:rsidRPr="007769BC" w:rsidRDefault="00013265" w:rsidP="00667F38">
            <w:pPr>
              <w:tabs>
                <w:tab w:val="left" w:pos="720"/>
              </w:tabs>
              <w:rPr>
                <w:ins w:id="672" w:author="Aryan Bataan" w:date="2024-05-19T15:27:00Z"/>
                <w:rFonts w:ascii="Arial" w:hAnsi="Arial" w:cs="Arial"/>
                <w:sz w:val="22"/>
                <w:szCs w:val="22"/>
              </w:rPr>
            </w:pPr>
            <w:ins w:id="673" w:author="Aryan Bataan" w:date="2024-05-19T15:27:00Z">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Connected to user.</w:t>
              </w:r>
            </w:ins>
          </w:p>
          <w:p w14:paraId="484B24F7" w14:textId="6565F280" w:rsidR="00013265" w:rsidRDefault="00013265" w:rsidP="00667F38">
            <w:pPr>
              <w:tabs>
                <w:tab w:val="left" w:pos="720"/>
              </w:tabs>
              <w:rPr>
                <w:ins w:id="674" w:author="Aryan Bataan" w:date="2024-05-21T21:43:00Z"/>
                <w:rFonts w:ascii="Arial" w:hAnsi="Arial" w:cs="Arial"/>
                <w:sz w:val="22"/>
                <w:szCs w:val="22"/>
              </w:rPr>
            </w:pPr>
            <w:ins w:id="675" w:author="Aryan Bataan" w:date="2024-05-19T15:27:00Z">
              <w:r>
                <w:rPr>
                  <w:rFonts w:ascii="Arial" w:hAnsi="Arial" w:cs="Arial"/>
                  <w:b/>
                  <w:sz w:val="22"/>
                  <w:szCs w:val="22"/>
                </w:rPr>
                <w:t>I</w:t>
              </w:r>
              <w:r w:rsidRPr="007769BC">
                <w:rPr>
                  <w:rFonts w:ascii="Arial" w:hAnsi="Arial" w:cs="Arial"/>
                  <w:b/>
                  <w:sz w:val="22"/>
                  <w:szCs w:val="22"/>
                </w:rPr>
                <w:t>nclude</w:t>
              </w:r>
              <w:r w:rsidRPr="007769BC">
                <w:rPr>
                  <w:rFonts w:ascii="Arial" w:hAnsi="Arial" w:cs="Arial"/>
                  <w:sz w:val="22"/>
                  <w:szCs w:val="22"/>
                </w:rPr>
                <w:t>:</w:t>
              </w:r>
            </w:ins>
          </w:p>
          <w:p w14:paraId="0995A55F" w14:textId="3C7382EC" w:rsidR="00E23DAF" w:rsidRDefault="00E23DAF" w:rsidP="00667F38">
            <w:pPr>
              <w:tabs>
                <w:tab w:val="left" w:pos="720"/>
              </w:tabs>
              <w:rPr>
                <w:ins w:id="676" w:author="Aryan Bataan" w:date="2024-05-21T21:42:00Z"/>
                <w:rFonts w:ascii="Arial" w:hAnsi="Arial" w:cs="Arial"/>
                <w:sz w:val="22"/>
                <w:szCs w:val="22"/>
              </w:rPr>
            </w:pPr>
            <w:ins w:id="677" w:author="Aryan Bataan" w:date="2024-05-21T21:43:00Z">
              <w:r w:rsidRPr="007769BC">
                <w:rPr>
                  <w:rFonts w:ascii="Arial" w:hAnsi="Arial" w:cs="Arial"/>
                  <w:b/>
                  <w:sz w:val="22"/>
                  <w:szCs w:val="22"/>
                </w:rPr>
                <w:t>Extend</w:t>
              </w:r>
              <w:r>
                <w:rPr>
                  <w:rFonts w:ascii="Arial" w:hAnsi="Arial" w:cs="Arial"/>
                  <w:b/>
                  <w:sz w:val="22"/>
                  <w:szCs w:val="22"/>
                </w:rPr>
                <w:t xml:space="preserve">: </w:t>
              </w:r>
              <w:r>
                <w:rPr>
                  <w:rFonts w:ascii="Arial" w:hAnsi="Arial" w:cs="Arial"/>
                  <w:sz w:val="22"/>
                  <w:szCs w:val="22"/>
                </w:rPr>
                <w:t>Maximize/minimize screen size</w:t>
              </w:r>
            </w:ins>
            <w:ins w:id="678" w:author="Aryan Bataan" w:date="2024-05-21T21:47:00Z">
              <w:r>
                <w:rPr>
                  <w:rFonts w:ascii="Arial" w:hAnsi="Arial" w:cs="Arial"/>
                  <w:sz w:val="22"/>
                  <w:szCs w:val="22"/>
                </w:rPr>
                <w:t xml:space="preserve"> and pre-buffering and playback.</w:t>
              </w:r>
            </w:ins>
          </w:p>
          <w:p w14:paraId="22542053" w14:textId="7A937A09" w:rsidR="00E23DAF" w:rsidRPr="007769BC" w:rsidRDefault="00E23DAF" w:rsidP="00667F38">
            <w:pPr>
              <w:tabs>
                <w:tab w:val="left" w:pos="720"/>
              </w:tabs>
              <w:rPr>
                <w:ins w:id="679" w:author="Aryan Bataan" w:date="2024-05-19T15:27:00Z"/>
                <w:rFonts w:ascii="Arial" w:hAnsi="Arial" w:cs="Arial"/>
                <w:sz w:val="22"/>
                <w:szCs w:val="22"/>
              </w:rPr>
            </w:pPr>
            <w:ins w:id="680" w:author="Aryan Bataan" w:date="2024-05-21T21:42:00Z">
              <w:r w:rsidRPr="007769BC">
                <w:rPr>
                  <w:rFonts w:ascii="Arial" w:hAnsi="Arial" w:cs="Arial"/>
                  <w:b/>
                  <w:sz w:val="22"/>
                  <w:szCs w:val="22"/>
                </w:rPr>
                <w:t>Generalization</w:t>
              </w:r>
              <w:r w:rsidRPr="007769BC">
                <w:rPr>
                  <w:rFonts w:ascii="Arial" w:hAnsi="Arial" w:cs="Arial"/>
                  <w:sz w:val="22"/>
                  <w:szCs w:val="22"/>
                </w:rPr>
                <w:t>:</w:t>
              </w:r>
              <w:r>
                <w:rPr>
                  <w:rFonts w:ascii="Arial" w:hAnsi="Arial" w:cs="Arial"/>
                  <w:sz w:val="22"/>
                  <w:szCs w:val="22"/>
                </w:rPr>
                <w:t xml:space="preserve"> </w:t>
              </w:r>
            </w:ins>
          </w:p>
        </w:tc>
      </w:tr>
      <w:tr w:rsidR="00013265" w:rsidRPr="007769BC" w14:paraId="439E2F32" w14:textId="77777777" w:rsidTr="00667F38">
        <w:trPr>
          <w:ins w:id="681" w:author="Aryan Bataan" w:date="2024-05-19T15:27:00Z"/>
        </w:trPr>
        <w:tc>
          <w:tcPr>
            <w:tcW w:w="9576" w:type="dxa"/>
            <w:gridSpan w:val="4"/>
            <w:shd w:val="clear" w:color="auto" w:fill="auto"/>
          </w:tcPr>
          <w:p w14:paraId="21A3D7F2" w14:textId="77777777" w:rsidR="00013265" w:rsidRDefault="00013265" w:rsidP="00667F38">
            <w:pPr>
              <w:rPr>
                <w:ins w:id="682" w:author="Aryan Bataan" w:date="2024-05-19T15:27:00Z"/>
                <w:rFonts w:ascii="Arial" w:hAnsi="Arial" w:cs="Arial"/>
                <w:b/>
                <w:sz w:val="22"/>
                <w:szCs w:val="22"/>
              </w:rPr>
            </w:pPr>
            <w:ins w:id="683" w:author="Aryan Bataan" w:date="2024-05-19T15: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25A01F94" w14:textId="77777777" w:rsidR="00013265" w:rsidRDefault="00013265" w:rsidP="00667F38">
            <w:pPr>
              <w:rPr>
                <w:ins w:id="684" w:author="Aryan Bataan" w:date="2024-05-19T15:27:00Z"/>
                <w:rFonts w:ascii="Arial" w:hAnsi="Arial" w:cs="Arial"/>
                <w:bCs/>
                <w:sz w:val="22"/>
                <w:szCs w:val="22"/>
              </w:rPr>
            </w:pPr>
            <w:ins w:id="685" w:author="Aryan Bataan" w:date="2024-05-19T15:27:00Z">
              <w:r w:rsidRPr="00667F38">
                <w:rPr>
                  <w:rFonts w:ascii="Arial" w:hAnsi="Arial" w:cs="Arial"/>
                  <w:bCs/>
                  <w:sz w:val="22"/>
                  <w:szCs w:val="22"/>
                </w:rPr>
                <w:t>1. The user opens Yesteryear.</w:t>
              </w:r>
            </w:ins>
          </w:p>
          <w:p w14:paraId="1AB25985" w14:textId="73F04573" w:rsidR="00013265" w:rsidRDefault="00013265" w:rsidP="00D85BCE">
            <w:pPr>
              <w:rPr>
                <w:ins w:id="686" w:author="Aryan Bataan" w:date="2024-05-20T18:24:00Z"/>
                <w:rFonts w:ascii="Arial" w:hAnsi="Arial" w:cs="Arial"/>
                <w:bCs/>
                <w:sz w:val="22"/>
                <w:szCs w:val="22"/>
              </w:rPr>
            </w:pPr>
            <w:ins w:id="687" w:author="Aryan Bataan" w:date="2024-05-19T15:27:00Z">
              <w:r>
                <w:rPr>
                  <w:rFonts w:ascii="Arial" w:hAnsi="Arial" w:cs="Arial"/>
                  <w:bCs/>
                  <w:sz w:val="22"/>
                  <w:szCs w:val="22"/>
                </w:rPr>
                <w:t xml:space="preserve">2. </w:t>
              </w:r>
            </w:ins>
            <w:ins w:id="688" w:author="Aryan Bataan" w:date="2024-05-20T18:24:00Z">
              <w:r w:rsidR="00D85BCE">
                <w:rPr>
                  <w:rFonts w:ascii="Arial" w:hAnsi="Arial" w:cs="Arial"/>
                  <w:bCs/>
                  <w:sz w:val="22"/>
                  <w:szCs w:val="22"/>
                </w:rPr>
                <w:t xml:space="preserve">The user maneuvers </w:t>
              </w:r>
            </w:ins>
            <w:ins w:id="689" w:author="Aryan Bataan" w:date="2024-05-20T18:25:00Z">
              <w:r w:rsidR="00D85BCE">
                <w:rPr>
                  <w:rFonts w:ascii="Arial" w:hAnsi="Arial" w:cs="Arial"/>
                  <w:bCs/>
                  <w:sz w:val="22"/>
                  <w:szCs w:val="22"/>
                </w:rPr>
                <w:t>their</w:t>
              </w:r>
            </w:ins>
            <w:ins w:id="690" w:author="Aryan Bataan" w:date="2024-05-20T18:24:00Z">
              <w:r w:rsidR="00D85BCE">
                <w:rPr>
                  <w:rFonts w:ascii="Arial" w:hAnsi="Arial" w:cs="Arial"/>
                  <w:bCs/>
                  <w:sz w:val="22"/>
                  <w:szCs w:val="22"/>
                </w:rPr>
                <w:t xml:space="preserve"> way to the film library.</w:t>
              </w:r>
            </w:ins>
          </w:p>
          <w:p w14:paraId="65661421" w14:textId="77777777" w:rsidR="00D85BCE" w:rsidRDefault="00D85BCE" w:rsidP="00D85BCE">
            <w:pPr>
              <w:rPr>
                <w:ins w:id="691" w:author="Aryan Bataan" w:date="2024-05-20T18:25:00Z"/>
                <w:rFonts w:ascii="Arial" w:hAnsi="Arial" w:cs="Arial"/>
                <w:bCs/>
                <w:sz w:val="22"/>
                <w:szCs w:val="22"/>
              </w:rPr>
            </w:pPr>
            <w:ins w:id="692" w:author="Aryan Bataan" w:date="2024-05-20T18:24:00Z">
              <w:r>
                <w:rPr>
                  <w:rFonts w:ascii="Arial" w:hAnsi="Arial" w:cs="Arial"/>
                  <w:bCs/>
                  <w:sz w:val="22"/>
                  <w:szCs w:val="22"/>
                </w:rPr>
                <w:t>3. The user then selects a film of their l</w:t>
              </w:r>
            </w:ins>
            <w:ins w:id="693" w:author="Aryan Bataan" w:date="2024-05-20T18:25:00Z">
              <w:r>
                <w:rPr>
                  <w:rFonts w:ascii="Arial" w:hAnsi="Arial" w:cs="Arial"/>
                  <w:bCs/>
                  <w:sz w:val="22"/>
                  <w:szCs w:val="22"/>
                </w:rPr>
                <w:t>iking.</w:t>
              </w:r>
            </w:ins>
          </w:p>
          <w:p w14:paraId="4F25F9B9" w14:textId="77777777" w:rsidR="00D85BCE" w:rsidRDefault="00D85BCE" w:rsidP="00D85BCE">
            <w:pPr>
              <w:rPr>
                <w:ins w:id="694" w:author="Aryan Bataan" w:date="2024-05-20T18:25:00Z"/>
                <w:rFonts w:ascii="Arial" w:hAnsi="Arial" w:cs="Arial"/>
                <w:sz w:val="22"/>
                <w:szCs w:val="22"/>
              </w:rPr>
            </w:pPr>
            <w:ins w:id="695" w:author="Aryan Bataan" w:date="2024-05-20T18:25:00Z">
              <w:r>
                <w:rPr>
                  <w:rFonts w:ascii="Arial" w:hAnsi="Arial" w:cs="Arial"/>
                  <w:bCs/>
                  <w:sz w:val="22"/>
                  <w:szCs w:val="22"/>
                </w:rPr>
                <w:t xml:space="preserve">4. The system displays the following film format options: </w:t>
              </w:r>
              <w:r w:rsidRPr="00AE40CE">
                <w:rPr>
                  <w:rFonts w:ascii="Arial" w:hAnsi="Arial" w:cs="Arial"/>
                  <w:sz w:val="22"/>
                  <w:szCs w:val="22"/>
                </w:rPr>
                <w:t>IMAX, IMAX 70MM, 70MM, 35MM</w:t>
              </w:r>
              <w:r>
                <w:rPr>
                  <w:rFonts w:ascii="Arial" w:hAnsi="Arial" w:cs="Arial"/>
                  <w:sz w:val="22"/>
                  <w:szCs w:val="22"/>
                </w:rPr>
                <w:t>.</w:t>
              </w:r>
            </w:ins>
          </w:p>
          <w:p w14:paraId="6A546B1D" w14:textId="481C2669" w:rsidR="00D85BCE" w:rsidRPr="00E4517C" w:rsidRDefault="00D85BCE" w:rsidP="00D85BCE">
            <w:pPr>
              <w:rPr>
                <w:ins w:id="696" w:author="Aryan Bataan" w:date="2024-05-19T15:27:00Z"/>
                <w:rFonts w:ascii="Arial" w:hAnsi="Arial" w:cs="Arial"/>
                <w:bCs/>
                <w:sz w:val="22"/>
                <w:szCs w:val="22"/>
              </w:rPr>
            </w:pPr>
            <w:ins w:id="697" w:author="Aryan Bataan" w:date="2024-05-20T18:25:00Z">
              <w:r>
                <w:rPr>
                  <w:rFonts w:ascii="Arial" w:hAnsi="Arial" w:cs="Arial"/>
                  <w:sz w:val="22"/>
                  <w:szCs w:val="22"/>
                </w:rPr>
                <w:t>5. The user selects a format of their choice.</w:t>
              </w:r>
            </w:ins>
          </w:p>
        </w:tc>
      </w:tr>
      <w:tr w:rsidR="00013265" w:rsidRPr="007769BC" w14:paraId="49B08FA5" w14:textId="77777777" w:rsidTr="00667F38">
        <w:trPr>
          <w:trHeight w:val="498"/>
          <w:ins w:id="698" w:author="Aryan Bataan" w:date="2024-05-19T15:27:00Z"/>
        </w:trPr>
        <w:tc>
          <w:tcPr>
            <w:tcW w:w="9576" w:type="dxa"/>
            <w:gridSpan w:val="4"/>
            <w:shd w:val="clear" w:color="auto" w:fill="auto"/>
          </w:tcPr>
          <w:p w14:paraId="26856E14" w14:textId="77777777" w:rsidR="00013265" w:rsidRDefault="00013265" w:rsidP="00667F38">
            <w:pPr>
              <w:rPr>
                <w:ins w:id="699" w:author="Aryan Bataan" w:date="2024-05-19T15:27:00Z"/>
                <w:rFonts w:ascii="Arial" w:hAnsi="Arial" w:cs="Arial"/>
                <w:sz w:val="22"/>
                <w:szCs w:val="22"/>
              </w:rPr>
            </w:pPr>
            <w:ins w:id="700" w:author="Aryan Bataan" w:date="2024-05-19T15: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67DCB1BB" w14:textId="5291543E" w:rsidR="00013265" w:rsidRDefault="00D85BCE" w:rsidP="00667F38">
            <w:pPr>
              <w:rPr>
                <w:ins w:id="701" w:author="Aryan Bataan" w:date="2024-05-19T15:27:00Z"/>
                <w:rFonts w:ascii="Arial" w:hAnsi="Arial" w:cs="Arial"/>
                <w:sz w:val="22"/>
                <w:szCs w:val="22"/>
              </w:rPr>
            </w:pPr>
            <w:ins w:id="702" w:author="Aryan Bataan" w:date="2024-05-20T18:25:00Z">
              <w:r>
                <w:rPr>
                  <w:rFonts w:ascii="Arial" w:hAnsi="Arial" w:cs="Arial"/>
                  <w:sz w:val="22"/>
                  <w:szCs w:val="22"/>
                </w:rPr>
                <w:lastRenderedPageBreak/>
                <w:t>3</w:t>
              </w:r>
            </w:ins>
            <w:ins w:id="703" w:author="Aryan Bataan" w:date="2024-05-19T15:27:00Z">
              <w:r w:rsidR="00013265">
                <w:rPr>
                  <w:rFonts w:ascii="Arial" w:hAnsi="Arial" w:cs="Arial"/>
                  <w:sz w:val="22"/>
                  <w:szCs w:val="22"/>
                </w:rPr>
                <w:t>a. Th</w:t>
              </w:r>
            </w:ins>
            <w:ins w:id="704" w:author="Aryan Bataan" w:date="2024-05-20T18:25:00Z">
              <w:r>
                <w:rPr>
                  <w:rFonts w:ascii="Arial" w:hAnsi="Arial" w:cs="Arial"/>
                  <w:sz w:val="22"/>
                  <w:szCs w:val="22"/>
                </w:rPr>
                <w:t xml:space="preserve">e </w:t>
              </w:r>
            </w:ins>
            <w:ins w:id="705" w:author="Aryan Bataan" w:date="2024-05-20T18:26:00Z">
              <w:r>
                <w:rPr>
                  <w:rFonts w:ascii="Arial" w:hAnsi="Arial" w:cs="Arial"/>
                  <w:sz w:val="22"/>
                  <w:szCs w:val="22"/>
                </w:rPr>
                <w:t>film of the user’s choice is not available in the desired format.</w:t>
              </w:r>
            </w:ins>
          </w:p>
          <w:p w14:paraId="189B432E" w14:textId="1D1BED15" w:rsidR="00013265" w:rsidRDefault="001D3D39" w:rsidP="00667F38">
            <w:pPr>
              <w:rPr>
                <w:ins w:id="706" w:author="Aryan Bataan" w:date="2024-05-19T15:27:00Z"/>
                <w:rFonts w:ascii="Arial" w:hAnsi="Arial" w:cs="Arial"/>
                <w:sz w:val="22"/>
                <w:szCs w:val="22"/>
              </w:rPr>
            </w:pPr>
            <w:ins w:id="707" w:author="Aryan Bataan" w:date="2024-05-21T21:35:00Z">
              <w:r>
                <w:rPr>
                  <w:rFonts w:ascii="Arial" w:hAnsi="Arial" w:cs="Arial"/>
                  <w:sz w:val="22"/>
                  <w:szCs w:val="22"/>
                </w:rPr>
                <w:t xml:space="preserve">- </w:t>
              </w:r>
            </w:ins>
            <w:ins w:id="708" w:author="Aryan Bataan" w:date="2024-05-19T15:27:00Z">
              <w:r w:rsidR="00013265">
                <w:rPr>
                  <w:rFonts w:ascii="Arial" w:hAnsi="Arial" w:cs="Arial"/>
                  <w:sz w:val="22"/>
                  <w:szCs w:val="22"/>
                </w:rPr>
                <w:t xml:space="preserve">The system </w:t>
              </w:r>
            </w:ins>
            <w:ins w:id="709" w:author="Aryan Bataan" w:date="2024-05-20T18:26:00Z">
              <w:r w:rsidR="00D85BCE">
                <w:rPr>
                  <w:rFonts w:ascii="Arial" w:hAnsi="Arial" w:cs="Arial"/>
                  <w:sz w:val="22"/>
                  <w:szCs w:val="22"/>
                </w:rPr>
                <w:t>notifies the user of the unavailability of the film and urges them to select another format.</w:t>
              </w:r>
            </w:ins>
          </w:p>
          <w:p w14:paraId="176CF2F0" w14:textId="7721180D" w:rsidR="00013265" w:rsidRPr="007769BC" w:rsidRDefault="001D3D39" w:rsidP="00667F38">
            <w:pPr>
              <w:rPr>
                <w:ins w:id="710" w:author="Aryan Bataan" w:date="2024-05-19T15:27:00Z"/>
                <w:rFonts w:ascii="Arial" w:hAnsi="Arial" w:cs="Arial"/>
                <w:sz w:val="22"/>
                <w:szCs w:val="22"/>
              </w:rPr>
            </w:pPr>
            <w:ins w:id="711" w:author="Aryan Bataan" w:date="2024-05-21T21:35:00Z">
              <w:r>
                <w:rPr>
                  <w:rFonts w:ascii="Arial" w:hAnsi="Arial" w:cs="Arial"/>
                  <w:sz w:val="22"/>
                  <w:szCs w:val="22"/>
                </w:rPr>
                <w:t xml:space="preserve">- </w:t>
              </w:r>
            </w:ins>
            <w:ins w:id="712" w:author="Aryan Bataan" w:date="2024-05-20T18:27:00Z">
              <w:r w:rsidR="00D85BCE">
                <w:rPr>
                  <w:rFonts w:ascii="Arial" w:hAnsi="Arial" w:cs="Arial"/>
                  <w:sz w:val="22"/>
                  <w:szCs w:val="22"/>
                </w:rPr>
                <w:t>The user selects an available format.</w:t>
              </w:r>
            </w:ins>
          </w:p>
        </w:tc>
      </w:tr>
      <w:tr w:rsidR="00013265" w:rsidRPr="007769BC" w14:paraId="05CDCB88" w14:textId="77777777" w:rsidTr="00667F38">
        <w:trPr>
          <w:ins w:id="713" w:author="Aryan Bataan" w:date="2024-05-19T15:27:00Z"/>
        </w:trPr>
        <w:tc>
          <w:tcPr>
            <w:tcW w:w="9576" w:type="dxa"/>
            <w:gridSpan w:val="4"/>
            <w:shd w:val="clear" w:color="auto" w:fill="auto"/>
          </w:tcPr>
          <w:p w14:paraId="15837819" w14:textId="77777777" w:rsidR="00013265" w:rsidRDefault="00013265" w:rsidP="00667F38">
            <w:pPr>
              <w:rPr>
                <w:ins w:id="714" w:author="Aryan Bataan" w:date="2024-05-19T15:27:00Z"/>
                <w:rFonts w:ascii="Arial" w:hAnsi="Arial" w:cs="Arial"/>
                <w:sz w:val="22"/>
                <w:szCs w:val="22"/>
              </w:rPr>
            </w:pPr>
            <w:ins w:id="715" w:author="Aryan Bataan" w:date="2024-05-19T15:27: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6FA311AC" w14:textId="2A672473" w:rsidR="00013265" w:rsidRDefault="00D85BCE" w:rsidP="00667F38">
            <w:pPr>
              <w:rPr>
                <w:ins w:id="716" w:author="Aryan Bataan" w:date="2024-05-19T15:27:00Z"/>
                <w:rFonts w:ascii="Arial" w:hAnsi="Arial" w:cs="Arial"/>
                <w:sz w:val="22"/>
                <w:szCs w:val="22"/>
              </w:rPr>
            </w:pPr>
            <w:ins w:id="717" w:author="Aryan Bataan" w:date="2024-05-20T18:27:00Z">
              <w:r>
                <w:rPr>
                  <w:rFonts w:ascii="Arial" w:hAnsi="Arial" w:cs="Arial"/>
                  <w:sz w:val="22"/>
                  <w:szCs w:val="22"/>
                </w:rPr>
                <w:t>4a</w:t>
              </w:r>
            </w:ins>
            <w:ins w:id="718" w:author="Aryan Bataan" w:date="2024-05-19T15:27:00Z">
              <w:r w:rsidR="00013265">
                <w:rPr>
                  <w:rFonts w:ascii="Arial" w:hAnsi="Arial" w:cs="Arial"/>
                  <w:sz w:val="22"/>
                  <w:szCs w:val="22"/>
                </w:rPr>
                <w:t>. The</w:t>
              </w:r>
            </w:ins>
            <w:ins w:id="719" w:author="Aryan Bataan" w:date="2024-05-20T18:27:00Z">
              <w:r>
                <w:rPr>
                  <w:rFonts w:ascii="Arial" w:hAnsi="Arial" w:cs="Arial"/>
                  <w:sz w:val="22"/>
                  <w:szCs w:val="22"/>
                </w:rPr>
                <w:t xml:space="preserve"> system fails to displa</w:t>
              </w:r>
            </w:ins>
            <w:ins w:id="720" w:author="Aryan Bataan" w:date="2024-05-20T18:30:00Z">
              <w:r>
                <w:rPr>
                  <w:rFonts w:ascii="Arial" w:hAnsi="Arial" w:cs="Arial"/>
                  <w:sz w:val="22"/>
                  <w:szCs w:val="22"/>
                </w:rPr>
                <w:t>y format options.</w:t>
              </w:r>
            </w:ins>
          </w:p>
          <w:p w14:paraId="572ECD7F" w14:textId="0B7DDF8B" w:rsidR="00013265" w:rsidRDefault="001D3D39" w:rsidP="00D85BCE">
            <w:pPr>
              <w:rPr>
                <w:ins w:id="721" w:author="Aryan Bataan" w:date="2024-05-20T18:30:00Z"/>
                <w:rFonts w:ascii="Arial" w:hAnsi="Arial" w:cs="Arial"/>
                <w:sz w:val="22"/>
                <w:szCs w:val="22"/>
              </w:rPr>
            </w:pPr>
            <w:ins w:id="722" w:author="Aryan Bataan" w:date="2024-05-21T21:35:00Z">
              <w:r>
                <w:rPr>
                  <w:rFonts w:ascii="Arial" w:hAnsi="Arial" w:cs="Arial"/>
                  <w:sz w:val="22"/>
                  <w:szCs w:val="22"/>
                </w:rPr>
                <w:t xml:space="preserve">- </w:t>
              </w:r>
            </w:ins>
            <w:ins w:id="723" w:author="Aryan Bataan" w:date="2024-05-19T15:27:00Z">
              <w:r w:rsidR="00013265">
                <w:rPr>
                  <w:rFonts w:ascii="Arial" w:hAnsi="Arial" w:cs="Arial"/>
                  <w:sz w:val="22"/>
                  <w:szCs w:val="22"/>
                </w:rPr>
                <w:t>T</w:t>
              </w:r>
            </w:ins>
            <w:ins w:id="724" w:author="Aryan Bataan" w:date="2024-05-20T18:30:00Z">
              <w:r w:rsidR="00D85BCE">
                <w:rPr>
                  <w:rFonts w:ascii="Arial" w:hAnsi="Arial" w:cs="Arial"/>
                  <w:sz w:val="22"/>
                  <w:szCs w:val="22"/>
                </w:rPr>
                <w:t xml:space="preserve">he </w:t>
              </w:r>
              <w:r w:rsidR="0050010F">
                <w:rPr>
                  <w:rFonts w:ascii="Arial" w:hAnsi="Arial" w:cs="Arial"/>
                  <w:sz w:val="22"/>
                  <w:szCs w:val="22"/>
                </w:rPr>
                <w:t>system displays an error message for the user.</w:t>
              </w:r>
            </w:ins>
          </w:p>
          <w:p w14:paraId="7375B5D6" w14:textId="4EA32936" w:rsidR="0050010F" w:rsidRPr="007769BC" w:rsidRDefault="001D3D39" w:rsidP="00D85BCE">
            <w:pPr>
              <w:rPr>
                <w:ins w:id="725" w:author="Aryan Bataan" w:date="2024-05-19T15:27:00Z"/>
                <w:rFonts w:ascii="Arial" w:hAnsi="Arial" w:cs="Arial"/>
                <w:sz w:val="22"/>
                <w:szCs w:val="22"/>
              </w:rPr>
            </w:pPr>
            <w:ins w:id="726" w:author="Aryan Bataan" w:date="2024-05-21T21:35:00Z">
              <w:r>
                <w:rPr>
                  <w:rFonts w:ascii="Arial" w:hAnsi="Arial" w:cs="Arial"/>
                  <w:sz w:val="22"/>
                  <w:szCs w:val="22"/>
                </w:rPr>
                <w:t xml:space="preserve">- </w:t>
              </w:r>
            </w:ins>
            <w:ins w:id="727" w:author="Aryan Bataan" w:date="2024-05-20T18:30:00Z">
              <w:r w:rsidR="0050010F">
                <w:rPr>
                  <w:rFonts w:ascii="Arial" w:hAnsi="Arial" w:cs="Arial"/>
                  <w:sz w:val="22"/>
                  <w:szCs w:val="22"/>
                </w:rPr>
                <w:t>The user can either give the application another try or contact customer suppo</w:t>
              </w:r>
            </w:ins>
            <w:ins w:id="728" w:author="Aryan Bataan" w:date="2024-05-20T18:31:00Z">
              <w:r w:rsidR="0050010F">
                <w:rPr>
                  <w:rFonts w:ascii="Arial" w:hAnsi="Arial" w:cs="Arial"/>
                  <w:sz w:val="22"/>
                  <w:szCs w:val="22"/>
                </w:rPr>
                <w:t>rt.</w:t>
              </w:r>
            </w:ins>
          </w:p>
        </w:tc>
      </w:tr>
      <w:tr w:rsidR="00013265" w:rsidRPr="007769BC" w14:paraId="24499ABD" w14:textId="77777777" w:rsidTr="00667F38">
        <w:trPr>
          <w:ins w:id="729" w:author="Aryan Bataan" w:date="2024-05-19T15:27:00Z"/>
        </w:trPr>
        <w:tc>
          <w:tcPr>
            <w:tcW w:w="9576" w:type="dxa"/>
            <w:gridSpan w:val="4"/>
            <w:shd w:val="clear" w:color="auto" w:fill="auto"/>
          </w:tcPr>
          <w:p w14:paraId="4305CC64" w14:textId="77777777" w:rsidR="00013265" w:rsidRDefault="00013265" w:rsidP="00667F38">
            <w:pPr>
              <w:rPr>
                <w:ins w:id="730" w:author="Aryan Bataan" w:date="2024-05-19T15:27:00Z"/>
                <w:rFonts w:ascii="Arial" w:hAnsi="Arial" w:cs="Arial"/>
                <w:b/>
                <w:sz w:val="22"/>
                <w:szCs w:val="22"/>
              </w:rPr>
            </w:pPr>
            <w:ins w:id="731" w:author="Aryan Bataan" w:date="2024-05-19T15:27:00Z">
              <w:r w:rsidRPr="004D69D3">
                <w:rPr>
                  <w:rFonts w:ascii="Arial" w:hAnsi="Arial" w:cs="Arial"/>
                  <w:b/>
                  <w:sz w:val="22"/>
                  <w:szCs w:val="22"/>
                </w:rPr>
                <w:t>Special Requirements:</w:t>
              </w:r>
            </w:ins>
          </w:p>
          <w:p w14:paraId="507EE3B5" w14:textId="7D1390D1" w:rsidR="00013265" w:rsidRDefault="0050010F" w:rsidP="00667F38">
            <w:pPr>
              <w:pStyle w:val="ListParagraph"/>
              <w:numPr>
                <w:ilvl w:val="0"/>
                <w:numId w:val="26"/>
              </w:numPr>
              <w:rPr>
                <w:ins w:id="732" w:author="Aryan Bataan" w:date="2024-05-19T15:27:00Z"/>
                <w:rFonts w:ascii="Arial" w:hAnsi="Arial" w:cs="Arial"/>
                <w:bCs/>
                <w:sz w:val="22"/>
                <w:szCs w:val="22"/>
              </w:rPr>
            </w:pPr>
            <w:ins w:id="733" w:author="Aryan Bataan" w:date="2024-05-20T18:31:00Z">
              <w:r>
                <w:rPr>
                  <w:rFonts w:ascii="Arial" w:hAnsi="Arial" w:cs="Arial"/>
                  <w:bCs/>
                  <w:sz w:val="22"/>
                  <w:szCs w:val="22"/>
                </w:rPr>
                <w:t>Ensure harmonious transitions and loading times between film formats.</w:t>
              </w:r>
            </w:ins>
          </w:p>
          <w:p w14:paraId="2EF26641" w14:textId="402CDEA0" w:rsidR="00013265" w:rsidRPr="00667F38" w:rsidRDefault="0050010F" w:rsidP="00667F38">
            <w:pPr>
              <w:pStyle w:val="ListParagraph"/>
              <w:numPr>
                <w:ilvl w:val="0"/>
                <w:numId w:val="26"/>
              </w:numPr>
              <w:rPr>
                <w:ins w:id="734" w:author="Aryan Bataan" w:date="2024-05-19T15:27:00Z"/>
                <w:rFonts w:ascii="Arial" w:hAnsi="Arial" w:cs="Arial"/>
                <w:bCs/>
                <w:sz w:val="22"/>
                <w:szCs w:val="22"/>
              </w:rPr>
            </w:pPr>
            <w:ins w:id="735" w:author="Aryan Bataan" w:date="2024-05-20T18:31:00Z">
              <w:r>
                <w:rPr>
                  <w:rFonts w:ascii="Arial" w:hAnsi="Arial" w:cs="Arial"/>
                  <w:bCs/>
                  <w:sz w:val="22"/>
                  <w:szCs w:val="22"/>
                </w:rPr>
                <w:t xml:space="preserve">High-quality playback must be </w:t>
              </w:r>
            </w:ins>
            <w:ins w:id="736" w:author="Aryan Bataan" w:date="2024-05-20T18:32:00Z">
              <w:r>
                <w:rPr>
                  <w:rFonts w:ascii="Arial" w:hAnsi="Arial" w:cs="Arial"/>
                  <w:bCs/>
                  <w:sz w:val="22"/>
                  <w:szCs w:val="22"/>
                </w:rPr>
                <w:t xml:space="preserve">orderly </w:t>
              </w:r>
            </w:ins>
            <w:ins w:id="737" w:author="Aryan Bataan" w:date="2024-05-20T18:31:00Z">
              <w:r>
                <w:rPr>
                  <w:rFonts w:ascii="Arial" w:hAnsi="Arial" w:cs="Arial"/>
                  <w:bCs/>
                  <w:sz w:val="22"/>
                  <w:szCs w:val="22"/>
                </w:rPr>
                <w:t>maintained across</w:t>
              </w:r>
            </w:ins>
            <w:ins w:id="738" w:author="Aryan Bataan" w:date="2024-05-20T18:32:00Z">
              <w:r>
                <w:rPr>
                  <w:rFonts w:ascii="Arial" w:hAnsi="Arial" w:cs="Arial"/>
                  <w:bCs/>
                  <w:sz w:val="22"/>
                  <w:szCs w:val="22"/>
                </w:rPr>
                <w:t xml:space="preserve"> all formats.</w:t>
              </w:r>
            </w:ins>
          </w:p>
        </w:tc>
      </w:tr>
      <w:tr w:rsidR="00013265" w:rsidRPr="007769BC" w14:paraId="76ADC0A2" w14:textId="77777777" w:rsidTr="00667F38">
        <w:trPr>
          <w:ins w:id="739" w:author="Aryan Bataan" w:date="2024-05-19T15:27:00Z"/>
        </w:trPr>
        <w:tc>
          <w:tcPr>
            <w:tcW w:w="9576" w:type="dxa"/>
            <w:gridSpan w:val="4"/>
            <w:shd w:val="clear" w:color="auto" w:fill="auto"/>
          </w:tcPr>
          <w:p w14:paraId="36C2174F" w14:textId="77777777" w:rsidR="00013265" w:rsidRDefault="00013265" w:rsidP="00667F38">
            <w:pPr>
              <w:rPr>
                <w:ins w:id="740" w:author="Aryan Bataan" w:date="2024-05-19T15:27:00Z"/>
                <w:rFonts w:ascii="Arial" w:hAnsi="Arial" w:cs="Arial"/>
                <w:b/>
                <w:sz w:val="22"/>
                <w:szCs w:val="22"/>
              </w:rPr>
            </w:pPr>
            <w:ins w:id="741" w:author="Aryan Bataan" w:date="2024-05-19T15:27:00Z">
              <w:r w:rsidRPr="00CC2AD7">
                <w:rPr>
                  <w:rFonts w:ascii="Arial" w:hAnsi="Arial" w:cs="Arial"/>
                  <w:b/>
                  <w:sz w:val="22"/>
                  <w:szCs w:val="22"/>
                </w:rPr>
                <w:t>To do/Issues</w:t>
              </w:r>
              <w:r>
                <w:rPr>
                  <w:rFonts w:ascii="Arial" w:hAnsi="Arial" w:cs="Arial"/>
                  <w:b/>
                  <w:sz w:val="22"/>
                  <w:szCs w:val="22"/>
                </w:rPr>
                <w:t>:</w:t>
              </w:r>
            </w:ins>
          </w:p>
          <w:p w14:paraId="4F04F296" w14:textId="189D21A6" w:rsidR="00013265" w:rsidRDefault="0050010F" w:rsidP="00667F38">
            <w:pPr>
              <w:pStyle w:val="ListParagraph"/>
              <w:numPr>
                <w:ilvl w:val="0"/>
                <w:numId w:val="26"/>
              </w:numPr>
              <w:rPr>
                <w:ins w:id="742" w:author="Aryan Bataan" w:date="2024-05-19T15:27:00Z"/>
                <w:rFonts w:ascii="Arial" w:hAnsi="Arial" w:cs="Arial"/>
                <w:bCs/>
                <w:sz w:val="22"/>
                <w:szCs w:val="22"/>
              </w:rPr>
            </w:pPr>
            <w:ins w:id="743" w:author="Aryan Bataan" w:date="2024-05-20T18:32:00Z">
              <w:r>
                <w:rPr>
                  <w:rFonts w:ascii="Arial" w:hAnsi="Arial" w:cs="Arial"/>
                  <w:bCs/>
                  <w:sz w:val="22"/>
                  <w:szCs w:val="22"/>
                </w:rPr>
                <w:t xml:space="preserve">Verify </w:t>
              </w:r>
            </w:ins>
            <w:ins w:id="744" w:author="Aryan Bataan" w:date="2024-05-20T18:38:00Z">
              <w:r>
                <w:rPr>
                  <w:rFonts w:ascii="Arial" w:hAnsi="Arial" w:cs="Arial"/>
                  <w:bCs/>
                  <w:sz w:val="22"/>
                  <w:szCs w:val="22"/>
                </w:rPr>
                <w:t>that all format options are available for each film.</w:t>
              </w:r>
            </w:ins>
          </w:p>
          <w:p w14:paraId="0BDB49E0" w14:textId="3EC69297" w:rsidR="00013265" w:rsidRPr="00667F38" w:rsidRDefault="0050010F" w:rsidP="00667F38">
            <w:pPr>
              <w:pStyle w:val="ListParagraph"/>
              <w:numPr>
                <w:ilvl w:val="0"/>
                <w:numId w:val="26"/>
              </w:numPr>
              <w:rPr>
                <w:ins w:id="745" w:author="Aryan Bataan" w:date="2024-05-19T15:27:00Z"/>
                <w:rFonts w:ascii="Arial" w:hAnsi="Arial" w:cs="Arial"/>
                <w:bCs/>
                <w:sz w:val="22"/>
                <w:szCs w:val="22"/>
              </w:rPr>
            </w:pPr>
            <w:ins w:id="746" w:author="Aryan Bataan" w:date="2024-05-20T18:38:00Z">
              <w:r>
                <w:rPr>
                  <w:rFonts w:ascii="Arial" w:hAnsi="Arial" w:cs="Arial"/>
                  <w:bCs/>
                  <w:sz w:val="22"/>
                  <w:szCs w:val="22"/>
                </w:rPr>
                <w:t xml:space="preserve">Enhance the performance </w:t>
              </w:r>
            </w:ins>
            <w:ins w:id="747" w:author="Aryan Bataan" w:date="2024-05-20T18:39:00Z">
              <w:r>
                <w:rPr>
                  <w:rFonts w:ascii="Arial" w:hAnsi="Arial" w:cs="Arial"/>
                  <w:bCs/>
                  <w:sz w:val="22"/>
                  <w:szCs w:val="22"/>
                </w:rPr>
                <w:t>of each format transition.</w:t>
              </w:r>
            </w:ins>
          </w:p>
        </w:tc>
      </w:tr>
    </w:tbl>
    <w:p w14:paraId="1ED4D2CE" w14:textId="145BD687" w:rsidR="0050010F" w:rsidRDefault="0050010F" w:rsidP="00B2773E">
      <w:pPr>
        <w:rPr>
          <w:ins w:id="748" w:author="Aryan Bataan" w:date="2024-05-20T18:40:00Z"/>
        </w:rPr>
      </w:pPr>
    </w:p>
    <w:p w14:paraId="2241B882" w14:textId="77777777" w:rsidR="0050010F" w:rsidRDefault="0050010F">
      <w:pPr>
        <w:rPr>
          <w:ins w:id="749" w:author="Aryan Bataan" w:date="2024-05-20T18:40:00Z"/>
        </w:rPr>
      </w:pPr>
      <w:ins w:id="750" w:author="Aryan Bataan" w:date="2024-05-20T18:40:00Z">
        <w: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248"/>
        <w:gridCol w:w="967"/>
        <w:gridCol w:w="844"/>
        <w:gridCol w:w="2478"/>
      </w:tblGrid>
      <w:tr w:rsidR="0050010F" w:rsidRPr="007769BC" w14:paraId="251DC1FF" w14:textId="77777777" w:rsidTr="00EC5B63">
        <w:trPr>
          <w:ins w:id="751" w:author="Aryan Bataan" w:date="2024-05-20T18:40:00Z"/>
        </w:trPr>
        <w:tc>
          <w:tcPr>
            <w:tcW w:w="5958" w:type="dxa"/>
            <w:gridSpan w:val="2"/>
            <w:shd w:val="clear" w:color="auto" w:fill="auto"/>
          </w:tcPr>
          <w:p w14:paraId="4925F2E1" w14:textId="591FEBDC" w:rsidR="0050010F" w:rsidRPr="007769BC" w:rsidRDefault="0050010F" w:rsidP="00EC5B63">
            <w:pPr>
              <w:rPr>
                <w:ins w:id="752" w:author="Aryan Bataan" w:date="2024-05-20T18:40:00Z"/>
                <w:rFonts w:ascii="Arial" w:hAnsi="Arial" w:cs="Arial"/>
                <w:sz w:val="22"/>
                <w:szCs w:val="22"/>
              </w:rPr>
            </w:pPr>
            <w:ins w:id="753" w:author="Aryan Bataan" w:date="2024-05-20T18:40: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r>
                <w:rPr>
                  <w:rFonts w:ascii="Arial" w:hAnsi="Arial" w:cs="Arial"/>
                  <w:sz w:val="22"/>
                  <w:szCs w:val="22"/>
                </w:rPr>
                <w:t xml:space="preserve"> Maximize/Minimize Screen Size</w:t>
              </w:r>
            </w:ins>
          </w:p>
        </w:tc>
        <w:tc>
          <w:tcPr>
            <w:tcW w:w="900" w:type="dxa"/>
            <w:shd w:val="clear" w:color="auto" w:fill="auto"/>
          </w:tcPr>
          <w:p w14:paraId="4FE37369" w14:textId="47F42D0D" w:rsidR="0050010F" w:rsidRPr="007769BC" w:rsidRDefault="0050010F" w:rsidP="00EC5B63">
            <w:pPr>
              <w:rPr>
                <w:ins w:id="754" w:author="Aryan Bataan" w:date="2024-05-20T18:40:00Z"/>
                <w:rFonts w:ascii="Arial" w:hAnsi="Arial" w:cs="Arial"/>
                <w:sz w:val="22"/>
                <w:szCs w:val="22"/>
              </w:rPr>
            </w:pPr>
            <w:ins w:id="755" w:author="Aryan Bataan" w:date="2024-05-20T18:40:00Z">
              <w:r w:rsidRPr="007769BC">
                <w:rPr>
                  <w:rFonts w:ascii="Arial" w:hAnsi="Arial" w:cs="Arial"/>
                  <w:b/>
                  <w:sz w:val="22"/>
                  <w:szCs w:val="22"/>
                </w:rPr>
                <w:t>ID</w:t>
              </w:r>
              <w:r w:rsidRPr="007769BC">
                <w:rPr>
                  <w:rFonts w:ascii="Arial" w:hAnsi="Arial" w:cs="Arial"/>
                  <w:sz w:val="22"/>
                  <w:szCs w:val="22"/>
                </w:rPr>
                <w:t>:</w:t>
              </w:r>
              <w:r>
                <w:rPr>
                  <w:rFonts w:ascii="Arial" w:hAnsi="Arial" w:cs="Arial"/>
                  <w:sz w:val="22"/>
                  <w:szCs w:val="22"/>
                </w:rPr>
                <w:t xml:space="preserve"> UC-3</w:t>
              </w:r>
            </w:ins>
          </w:p>
        </w:tc>
        <w:tc>
          <w:tcPr>
            <w:tcW w:w="2718" w:type="dxa"/>
            <w:shd w:val="clear" w:color="auto" w:fill="auto"/>
          </w:tcPr>
          <w:p w14:paraId="63CF5C88" w14:textId="77777777" w:rsidR="0050010F" w:rsidRPr="007769BC" w:rsidRDefault="0050010F" w:rsidP="00EC5B63">
            <w:pPr>
              <w:rPr>
                <w:ins w:id="756" w:author="Aryan Bataan" w:date="2024-05-20T18:40:00Z"/>
                <w:rFonts w:ascii="Arial" w:hAnsi="Arial" w:cs="Arial"/>
                <w:sz w:val="22"/>
                <w:szCs w:val="22"/>
              </w:rPr>
            </w:pPr>
            <w:ins w:id="757" w:author="Aryan Bataan" w:date="2024-05-20T18:40: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50010F" w:rsidRPr="007769BC" w14:paraId="20C39039" w14:textId="77777777" w:rsidTr="00EC5B63">
        <w:trPr>
          <w:ins w:id="758" w:author="Aryan Bataan" w:date="2024-05-20T18:40:00Z"/>
        </w:trPr>
        <w:tc>
          <w:tcPr>
            <w:tcW w:w="4788" w:type="dxa"/>
            <w:shd w:val="clear" w:color="auto" w:fill="auto"/>
          </w:tcPr>
          <w:p w14:paraId="01A81F65" w14:textId="77777777" w:rsidR="0050010F" w:rsidRPr="007769BC" w:rsidRDefault="0050010F" w:rsidP="00EC5B63">
            <w:pPr>
              <w:rPr>
                <w:ins w:id="759" w:author="Aryan Bataan" w:date="2024-05-20T18:40:00Z"/>
                <w:rFonts w:ascii="Arial" w:hAnsi="Arial" w:cs="Arial"/>
                <w:sz w:val="22"/>
                <w:szCs w:val="22"/>
              </w:rPr>
            </w:pPr>
            <w:ins w:id="760" w:author="Aryan Bataan" w:date="2024-05-20T18:40: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r>
                <w:rPr>
                  <w:rFonts w:ascii="Arial" w:hAnsi="Arial" w:cs="Arial"/>
                  <w:sz w:val="22"/>
                  <w:szCs w:val="22"/>
                </w:rPr>
                <w:t xml:space="preserve"> User</w:t>
              </w:r>
            </w:ins>
          </w:p>
        </w:tc>
        <w:tc>
          <w:tcPr>
            <w:tcW w:w="4788" w:type="dxa"/>
            <w:gridSpan w:val="3"/>
            <w:shd w:val="clear" w:color="auto" w:fill="auto"/>
          </w:tcPr>
          <w:p w14:paraId="29C90B4F" w14:textId="77777777" w:rsidR="0050010F" w:rsidRPr="007769BC" w:rsidRDefault="0050010F" w:rsidP="00EC5B63">
            <w:pPr>
              <w:rPr>
                <w:ins w:id="761" w:author="Aryan Bataan" w:date="2024-05-20T18:40:00Z"/>
                <w:rFonts w:ascii="Arial" w:hAnsi="Arial" w:cs="Arial"/>
                <w:sz w:val="22"/>
                <w:szCs w:val="22"/>
              </w:rPr>
            </w:pPr>
            <w:ins w:id="762" w:author="Aryan Bataan" w:date="2024-05-20T18:40: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ins>
          </w:p>
        </w:tc>
      </w:tr>
      <w:tr w:rsidR="0050010F" w:rsidRPr="007769BC" w14:paraId="24C89814" w14:textId="77777777" w:rsidTr="00EC5B63">
        <w:trPr>
          <w:ins w:id="763" w:author="Aryan Bataan" w:date="2024-05-20T18:40:00Z"/>
        </w:trPr>
        <w:tc>
          <w:tcPr>
            <w:tcW w:w="9576" w:type="dxa"/>
            <w:gridSpan w:val="4"/>
            <w:shd w:val="clear" w:color="auto" w:fill="auto"/>
          </w:tcPr>
          <w:p w14:paraId="0980945E" w14:textId="758C7330" w:rsidR="0050010F" w:rsidRPr="007769BC" w:rsidRDefault="0050010F" w:rsidP="00EC5B63">
            <w:pPr>
              <w:rPr>
                <w:ins w:id="764" w:author="Aryan Bataan" w:date="2024-05-20T18:40:00Z"/>
                <w:rFonts w:ascii="Arial" w:hAnsi="Arial" w:cs="Arial"/>
                <w:b/>
                <w:sz w:val="22"/>
                <w:szCs w:val="22"/>
              </w:rPr>
            </w:pPr>
            <w:ins w:id="765" w:author="Aryan Bataan" w:date="2024-05-20T18:40:00Z">
              <w:r>
                <w:rPr>
                  <w:rFonts w:ascii="Arial" w:hAnsi="Arial" w:cs="Arial"/>
                  <w:b/>
                  <w:sz w:val="22"/>
                  <w:szCs w:val="22"/>
                </w:rPr>
                <w:t>Supporting Actors</w:t>
              </w:r>
            </w:ins>
            <w:ins w:id="766" w:author="Aryan Bataan" w:date="2024-05-20T18:41:00Z">
              <w:r w:rsidR="00121C1D">
                <w:rPr>
                  <w:rFonts w:ascii="Arial" w:hAnsi="Arial" w:cs="Arial"/>
                  <w:b/>
                  <w:sz w:val="22"/>
                  <w:szCs w:val="22"/>
                </w:rPr>
                <w:t>:</w:t>
              </w:r>
            </w:ins>
          </w:p>
        </w:tc>
      </w:tr>
      <w:tr w:rsidR="0050010F" w:rsidRPr="007769BC" w14:paraId="79B21A3B" w14:textId="77777777" w:rsidTr="00EC5B63">
        <w:trPr>
          <w:ins w:id="767" w:author="Aryan Bataan" w:date="2024-05-20T18:40:00Z"/>
        </w:trPr>
        <w:tc>
          <w:tcPr>
            <w:tcW w:w="9576" w:type="dxa"/>
            <w:gridSpan w:val="4"/>
            <w:shd w:val="clear" w:color="auto" w:fill="auto"/>
          </w:tcPr>
          <w:p w14:paraId="3E7F02C2" w14:textId="77777777" w:rsidR="0050010F" w:rsidRPr="007769BC" w:rsidRDefault="0050010F" w:rsidP="00EC5B63">
            <w:pPr>
              <w:rPr>
                <w:ins w:id="768" w:author="Aryan Bataan" w:date="2024-05-20T18:40:00Z"/>
                <w:rFonts w:ascii="Arial" w:hAnsi="Arial" w:cs="Arial"/>
                <w:sz w:val="22"/>
                <w:szCs w:val="22"/>
              </w:rPr>
            </w:pPr>
            <w:ins w:id="769" w:author="Aryan Bataan" w:date="2024-05-20T18:40: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2999933F" w14:textId="6C0E0855" w:rsidR="0050010F" w:rsidRDefault="0050010F" w:rsidP="00EC5B63">
            <w:pPr>
              <w:rPr>
                <w:ins w:id="770" w:author="Aryan Bataan" w:date="2024-05-20T18:40:00Z"/>
                <w:rFonts w:ascii="Arial" w:hAnsi="Arial" w:cs="Arial"/>
                <w:sz w:val="22"/>
                <w:szCs w:val="22"/>
              </w:rPr>
            </w:pPr>
            <w:ins w:id="771" w:author="Aryan Bataan" w:date="2024-05-20T18:40:00Z">
              <w:r>
                <w:rPr>
                  <w:rFonts w:ascii="Arial" w:hAnsi="Arial" w:cs="Arial"/>
                  <w:sz w:val="22"/>
                  <w:szCs w:val="22"/>
                </w:rPr>
                <w:t>Users: The u</w:t>
              </w:r>
            </w:ins>
            <w:ins w:id="772" w:author="Aryan Bataan" w:date="2024-05-20T18:41:00Z">
              <w:r w:rsidR="00121C1D">
                <w:rPr>
                  <w:rFonts w:ascii="Arial" w:hAnsi="Arial" w:cs="Arial"/>
                  <w:sz w:val="22"/>
                  <w:szCs w:val="22"/>
                </w:rPr>
                <w:t>sers demand the ability to control the screen size for a better viewing experience.</w:t>
              </w:r>
            </w:ins>
          </w:p>
          <w:p w14:paraId="03B2B40D" w14:textId="0F7FA269" w:rsidR="0050010F" w:rsidRPr="007769BC" w:rsidRDefault="00121C1D" w:rsidP="00EC5B63">
            <w:pPr>
              <w:rPr>
                <w:ins w:id="773" w:author="Aryan Bataan" w:date="2024-05-20T18:40:00Z"/>
                <w:rFonts w:ascii="Arial" w:hAnsi="Arial" w:cs="Arial"/>
                <w:sz w:val="22"/>
                <w:szCs w:val="22"/>
              </w:rPr>
            </w:pPr>
            <w:ins w:id="774" w:author="Aryan Bataan" w:date="2024-05-20T18:41:00Z">
              <w:r>
                <w:rPr>
                  <w:rFonts w:ascii="Arial" w:hAnsi="Arial" w:cs="Arial"/>
                  <w:sz w:val="22"/>
                  <w:szCs w:val="22"/>
                </w:rPr>
                <w:t>Developers</w:t>
              </w:r>
            </w:ins>
            <w:ins w:id="775" w:author="Aryan Bataan" w:date="2024-05-20T18:40:00Z">
              <w:r w:rsidR="0050010F">
                <w:rPr>
                  <w:rFonts w:ascii="Arial" w:hAnsi="Arial" w:cs="Arial"/>
                  <w:sz w:val="22"/>
                  <w:szCs w:val="22"/>
                </w:rPr>
                <w:t>: Ensure tha</w:t>
              </w:r>
            </w:ins>
            <w:ins w:id="776" w:author="Aryan Bataan" w:date="2024-05-20T18:42:00Z">
              <w:r>
                <w:rPr>
                  <w:rFonts w:ascii="Arial" w:hAnsi="Arial" w:cs="Arial"/>
                  <w:sz w:val="22"/>
                  <w:szCs w:val="22"/>
                </w:rPr>
                <w:t>t Yesteryear’s functionality doesn’t stand in the way of its performance.</w:t>
              </w:r>
            </w:ins>
          </w:p>
        </w:tc>
      </w:tr>
      <w:tr w:rsidR="0050010F" w:rsidRPr="007769BC" w14:paraId="1E0FBA85" w14:textId="77777777" w:rsidTr="00EC5B63">
        <w:trPr>
          <w:ins w:id="777" w:author="Aryan Bataan" w:date="2024-05-20T18:40:00Z"/>
        </w:trPr>
        <w:tc>
          <w:tcPr>
            <w:tcW w:w="9576" w:type="dxa"/>
            <w:gridSpan w:val="4"/>
            <w:shd w:val="clear" w:color="auto" w:fill="auto"/>
          </w:tcPr>
          <w:p w14:paraId="40A53C86" w14:textId="6F56B94B" w:rsidR="0050010F" w:rsidRPr="007769BC" w:rsidRDefault="0050010F" w:rsidP="00EC5B63">
            <w:pPr>
              <w:rPr>
                <w:ins w:id="778" w:author="Aryan Bataan" w:date="2024-05-20T18:40:00Z"/>
                <w:rFonts w:ascii="Arial" w:hAnsi="Arial" w:cs="Arial"/>
                <w:sz w:val="22"/>
                <w:szCs w:val="22"/>
              </w:rPr>
            </w:pPr>
            <w:ins w:id="779" w:author="Aryan Bataan" w:date="2024-05-20T18:40: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sz w:val="22"/>
                  <w:szCs w:val="22"/>
                </w:rPr>
                <w:t>U</w:t>
              </w:r>
            </w:ins>
            <w:ins w:id="780" w:author="Aryan Bataan" w:date="2024-05-20T18:42:00Z">
              <w:r w:rsidR="00121C1D">
                <w:rPr>
                  <w:rFonts w:ascii="Arial" w:hAnsi="Arial" w:cs="Arial"/>
                  <w:sz w:val="22"/>
                  <w:szCs w:val="22"/>
                </w:rPr>
                <w:t>se</w:t>
              </w:r>
            </w:ins>
            <w:ins w:id="781" w:author="Aryan Bataan" w:date="2024-05-20T18:43:00Z">
              <w:r w:rsidR="00121C1D">
                <w:rPr>
                  <w:rFonts w:ascii="Arial" w:hAnsi="Arial" w:cs="Arial"/>
                  <w:sz w:val="22"/>
                  <w:szCs w:val="22"/>
                </w:rPr>
                <w:t>rs are able to adjust the screen size according to their prefer</w:t>
              </w:r>
            </w:ins>
            <w:ins w:id="782" w:author="Aryan Bataan" w:date="2024-05-20T18:44:00Z">
              <w:r w:rsidR="009278F4">
                <w:rPr>
                  <w:rFonts w:ascii="Arial" w:hAnsi="Arial" w:cs="Arial"/>
                  <w:sz w:val="22"/>
                  <w:szCs w:val="22"/>
                </w:rPr>
                <w:t>ences while watching a film.</w:t>
              </w:r>
            </w:ins>
          </w:p>
        </w:tc>
      </w:tr>
      <w:tr w:rsidR="0050010F" w:rsidRPr="007769BC" w14:paraId="0A571849" w14:textId="77777777" w:rsidTr="00EC5B63">
        <w:trPr>
          <w:ins w:id="783" w:author="Aryan Bataan" w:date="2024-05-20T18:40:00Z"/>
        </w:trPr>
        <w:tc>
          <w:tcPr>
            <w:tcW w:w="9576" w:type="dxa"/>
            <w:gridSpan w:val="4"/>
            <w:shd w:val="clear" w:color="auto" w:fill="auto"/>
          </w:tcPr>
          <w:p w14:paraId="5C7351FD" w14:textId="1824006D" w:rsidR="0050010F" w:rsidRPr="007769BC" w:rsidRDefault="0050010F" w:rsidP="00EC5B63">
            <w:pPr>
              <w:rPr>
                <w:ins w:id="784" w:author="Aryan Bataan" w:date="2024-05-20T18:40:00Z"/>
                <w:rFonts w:ascii="Arial" w:hAnsi="Arial" w:cs="Arial"/>
                <w:sz w:val="22"/>
                <w:szCs w:val="22"/>
              </w:rPr>
            </w:pPr>
            <w:ins w:id="785" w:author="Aryan Bataan" w:date="2024-05-20T18:40:00Z">
              <w:r w:rsidRPr="007769BC">
                <w:rPr>
                  <w:rFonts w:ascii="Arial" w:hAnsi="Arial" w:cs="Arial"/>
                  <w:b/>
                  <w:sz w:val="22"/>
                  <w:szCs w:val="22"/>
                </w:rPr>
                <w:t>Trigger</w:t>
              </w:r>
              <w:r w:rsidRPr="007769BC">
                <w:rPr>
                  <w:rFonts w:ascii="Arial" w:hAnsi="Arial" w:cs="Arial"/>
                  <w:sz w:val="22"/>
                  <w:szCs w:val="22"/>
                </w:rPr>
                <w:t>:</w:t>
              </w:r>
              <w:r>
                <w:rPr>
                  <w:rFonts w:ascii="Arial" w:hAnsi="Arial" w:cs="Arial"/>
                  <w:sz w:val="22"/>
                  <w:szCs w:val="22"/>
                </w:rPr>
                <w:t xml:space="preserve"> The </w:t>
              </w:r>
            </w:ins>
            <w:ins w:id="786" w:author="Aryan Bataan" w:date="2024-05-20T18:45:00Z">
              <w:r w:rsidR="009278F4">
                <w:rPr>
                  <w:rFonts w:ascii="Arial" w:hAnsi="Arial" w:cs="Arial"/>
                  <w:sz w:val="22"/>
                  <w:szCs w:val="22"/>
                </w:rPr>
                <w:t xml:space="preserve">user selects a film and the format in which they wish to watch the film, the user can then adjust the </w:t>
              </w:r>
            </w:ins>
            <w:ins w:id="787" w:author="Aryan Bataan" w:date="2024-05-20T18:46:00Z">
              <w:r w:rsidR="009278F4">
                <w:rPr>
                  <w:rFonts w:ascii="Arial" w:hAnsi="Arial" w:cs="Arial"/>
                  <w:sz w:val="22"/>
                  <w:szCs w:val="22"/>
                </w:rPr>
                <w:t xml:space="preserve">screen size to </w:t>
              </w:r>
            </w:ins>
            <w:ins w:id="788" w:author="Aryan Bataan" w:date="2024-05-20T18:47:00Z">
              <w:r w:rsidR="009278F4">
                <w:rPr>
                  <w:rFonts w:ascii="Arial" w:hAnsi="Arial" w:cs="Arial"/>
                  <w:sz w:val="22"/>
                  <w:szCs w:val="22"/>
                </w:rPr>
                <w:t>their liking.</w:t>
              </w:r>
            </w:ins>
          </w:p>
          <w:p w14:paraId="4F1D304D" w14:textId="77777777" w:rsidR="0050010F" w:rsidRPr="007769BC" w:rsidRDefault="0050010F" w:rsidP="00EC5B63">
            <w:pPr>
              <w:rPr>
                <w:ins w:id="789" w:author="Aryan Bataan" w:date="2024-05-20T18:40:00Z"/>
                <w:rFonts w:ascii="Arial" w:hAnsi="Arial" w:cs="Arial"/>
                <w:sz w:val="22"/>
                <w:szCs w:val="22"/>
              </w:rPr>
            </w:pPr>
          </w:p>
          <w:p w14:paraId="2DD2C833" w14:textId="77777777" w:rsidR="0050010F" w:rsidRPr="007769BC" w:rsidRDefault="0050010F" w:rsidP="00EC5B63">
            <w:pPr>
              <w:tabs>
                <w:tab w:val="left" w:pos="1980"/>
                <w:tab w:val="left" w:pos="3240"/>
              </w:tabs>
              <w:rPr>
                <w:ins w:id="790" w:author="Aryan Bataan" w:date="2024-05-20T18:40:00Z"/>
                <w:rFonts w:ascii="Arial" w:hAnsi="Arial" w:cs="Arial"/>
                <w:sz w:val="22"/>
                <w:szCs w:val="22"/>
              </w:rPr>
            </w:pPr>
            <w:ins w:id="791" w:author="Aryan Bataan" w:date="2024-05-20T18:40:00Z">
              <w:r w:rsidRPr="007769BC">
                <w:rPr>
                  <w:rFonts w:ascii="Arial" w:hAnsi="Arial" w:cs="Arial"/>
                  <w:b/>
                  <w:sz w:val="22"/>
                  <w:szCs w:val="22"/>
                </w:rPr>
                <w:t>Type</w:t>
              </w:r>
              <w:r>
                <w:rPr>
                  <w:rFonts w:ascii="Arial" w:hAnsi="Arial" w:cs="Arial"/>
                  <w:b/>
                  <w:sz w:val="22"/>
                  <w:szCs w:val="22"/>
                </w:rPr>
                <w:t xml:space="preserve">: </w:t>
              </w:r>
              <w:r w:rsidRPr="007769BC">
                <w:rPr>
                  <w:rFonts w:ascii="Arial" w:hAnsi="Arial" w:cs="Arial"/>
                  <w:sz w:val="22"/>
                  <w:szCs w:val="22"/>
                </w:rPr>
                <w:t>External</w:t>
              </w:r>
            </w:ins>
          </w:p>
        </w:tc>
      </w:tr>
      <w:tr w:rsidR="0050010F" w:rsidRPr="007769BC" w14:paraId="711B0A62" w14:textId="77777777" w:rsidTr="00EC5B63">
        <w:trPr>
          <w:ins w:id="792" w:author="Aryan Bataan" w:date="2024-05-20T18:40:00Z"/>
        </w:trPr>
        <w:tc>
          <w:tcPr>
            <w:tcW w:w="9576" w:type="dxa"/>
            <w:gridSpan w:val="4"/>
            <w:shd w:val="clear" w:color="auto" w:fill="auto"/>
          </w:tcPr>
          <w:p w14:paraId="4A4B4E22" w14:textId="77777777" w:rsidR="0050010F" w:rsidRPr="007769BC" w:rsidRDefault="0050010F" w:rsidP="00EC5B63">
            <w:pPr>
              <w:rPr>
                <w:ins w:id="793" w:author="Aryan Bataan" w:date="2024-05-20T18:40:00Z"/>
                <w:rFonts w:ascii="Arial" w:hAnsi="Arial" w:cs="Arial"/>
                <w:sz w:val="22"/>
                <w:szCs w:val="22"/>
              </w:rPr>
            </w:pPr>
            <w:ins w:id="794" w:author="Aryan Bataan" w:date="2024-05-20T18:40:00Z">
              <w:r w:rsidRPr="007769BC">
                <w:rPr>
                  <w:rFonts w:ascii="Arial" w:hAnsi="Arial" w:cs="Arial"/>
                  <w:b/>
                  <w:sz w:val="22"/>
                  <w:szCs w:val="22"/>
                </w:rPr>
                <w:t>Relationships</w:t>
              </w:r>
              <w:r w:rsidRPr="007769BC">
                <w:rPr>
                  <w:rFonts w:ascii="Arial" w:hAnsi="Arial" w:cs="Arial"/>
                  <w:sz w:val="22"/>
                  <w:szCs w:val="22"/>
                </w:rPr>
                <w:t xml:space="preserve">: </w:t>
              </w:r>
            </w:ins>
          </w:p>
          <w:p w14:paraId="46014F3C" w14:textId="77777777" w:rsidR="0050010F" w:rsidRPr="007769BC" w:rsidRDefault="0050010F" w:rsidP="00EC5B63">
            <w:pPr>
              <w:tabs>
                <w:tab w:val="left" w:pos="720"/>
              </w:tabs>
              <w:rPr>
                <w:ins w:id="795" w:author="Aryan Bataan" w:date="2024-05-20T18:40:00Z"/>
                <w:rFonts w:ascii="Arial" w:hAnsi="Arial" w:cs="Arial"/>
                <w:sz w:val="22"/>
                <w:szCs w:val="22"/>
              </w:rPr>
            </w:pPr>
            <w:ins w:id="796" w:author="Aryan Bataan" w:date="2024-05-20T18:40:00Z">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Connected to user.</w:t>
              </w:r>
            </w:ins>
          </w:p>
          <w:p w14:paraId="3B498551" w14:textId="0ACCC994" w:rsidR="0050010F" w:rsidRPr="007769BC" w:rsidRDefault="0050010F" w:rsidP="00EC5B63">
            <w:pPr>
              <w:tabs>
                <w:tab w:val="left" w:pos="720"/>
              </w:tabs>
              <w:rPr>
                <w:ins w:id="797" w:author="Aryan Bataan" w:date="2024-05-20T18:40:00Z"/>
                <w:rFonts w:ascii="Arial" w:hAnsi="Arial" w:cs="Arial"/>
                <w:sz w:val="22"/>
                <w:szCs w:val="22"/>
              </w:rPr>
            </w:pPr>
            <w:ins w:id="798" w:author="Aryan Bataan" w:date="2024-05-20T18:40:00Z">
              <w:r>
                <w:rPr>
                  <w:rFonts w:ascii="Arial" w:hAnsi="Arial" w:cs="Arial"/>
                  <w:b/>
                  <w:sz w:val="22"/>
                  <w:szCs w:val="22"/>
                </w:rPr>
                <w:t>I</w:t>
              </w:r>
              <w:r w:rsidRPr="007769BC">
                <w:rPr>
                  <w:rFonts w:ascii="Arial" w:hAnsi="Arial" w:cs="Arial"/>
                  <w:b/>
                  <w:sz w:val="22"/>
                  <w:szCs w:val="22"/>
                </w:rPr>
                <w:t>nclude</w:t>
              </w:r>
              <w:r w:rsidRPr="007769BC">
                <w:rPr>
                  <w:rFonts w:ascii="Arial" w:hAnsi="Arial" w:cs="Arial"/>
                  <w:sz w:val="22"/>
                  <w:szCs w:val="22"/>
                </w:rPr>
                <w:t xml:space="preserve">: </w:t>
              </w:r>
            </w:ins>
            <w:ins w:id="799" w:author="Aryan Bataan" w:date="2024-05-21T21:45:00Z">
              <w:r w:rsidR="00E23DAF">
                <w:rPr>
                  <w:rFonts w:ascii="Arial" w:hAnsi="Arial" w:cs="Arial"/>
                  <w:sz w:val="22"/>
                  <w:szCs w:val="22"/>
                </w:rPr>
                <w:t>Choose film format</w:t>
              </w:r>
            </w:ins>
            <w:ins w:id="800" w:author="Aryan Bataan" w:date="2024-05-21T22:18:00Z">
              <w:r w:rsidR="00A72E38">
                <w:rPr>
                  <w:rFonts w:ascii="Arial" w:hAnsi="Arial" w:cs="Arial"/>
                  <w:sz w:val="22"/>
                  <w:szCs w:val="22"/>
                </w:rPr>
                <w:t>.</w:t>
              </w:r>
            </w:ins>
          </w:p>
          <w:p w14:paraId="0E8C4A12" w14:textId="3456B6B2" w:rsidR="0050010F" w:rsidRPr="007769BC" w:rsidRDefault="0050010F" w:rsidP="00EC5B63">
            <w:pPr>
              <w:tabs>
                <w:tab w:val="left" w:pos="720"/>
              </w:tabs>
              <w:rPr>
                <w:ins w:id="801" w:author="Aryan Bataan" w:date="2024-05-20T18:40:00Z"/>
                <w:rFonts w:ascii="Arial" w:hAnsi="Arial" w:cs="Arial"/>
                <w:sz w:val="22"/>
                <w:szCs w:val="22"/>
              </w:rPr>
            </w:pPr>
            <w:ins w:id="802" w:author="Aryan Bataan" w:date="2024-05-20T18:40:00Z">
              <w:r w:rsidRPr="007769BC">
                <w:rPr>
                  <w:rFonts w:ascii="Arial" w:hAnsi="Arial" w:cs="Arial"/>
                  <w:b/>
                  <w:sz w:val="22"/>
                  <w:szCs w:val="22"/>
                </w:rPr>
                <w:t>Extend</w:t>
              </w:r>
              <w:r w:rsidRPr="007769BC">
                <w:rPr>
                  <w:rFonts w:ascii="Arial" w:hAnsi="Arial" w:cs="Arial"/>
                  <w:sz w:val="22"/>
                  <w:szCs w:val="22"/>
                </w:rPr>
                <w:t xml:space="preserve">: </w:t>
              </w:r>
            </w:ins>
            <w:ins w:id="803" w:author="Aryan Bataan" w:date="2024-05-21T21:45:00Z">
              <w:r w:rsidR="00E23DAF">
                <w:rPr>
                  <w:rFonts w:ascii="Arial" w:hAnsi="Arial" w:cs="Arial"/>
                  <w:sz w:val="22"/>
                  <w:szCs w:val="22"/>
                </w:rPr>
                <w:t>Pre-buffering and playback</w:t>
              </w:r>
            </w:ins>
            <w:ins w:id="804" w:author="Aryan Bataan" w:date="2024-05-21T22:18:00Z">
              <w:r w:rsidR="00A72E38">
                <w:rPr>
                  <w:rFonts w:ascii="Arial" w:hAnsi="Arial" w:cs="Arial"/>
                  <w:sz w:val="22"/>
                  <w:szCs w:val="22"/>
                </w:rPr>
                <w:t>.</w:t>
              </w:r>
            </w:ins>
          </w:p>
          <w:p w14:paraId="37025F9E" w14:textId="77777777" w:rsidR="0050010F" w:rsidRPr="007769BC" w:rsidRDefault="0050010F" w:rsidP="00EC5B63">
            <w:pPr>
              <w:tabs>
                <w:tab w:val="left" w:pos="720"/>
              </w:tabs>
              <w:rPr>
                <w:ins w:id="805" w:author="Aryan Bataan" w:date="2024-05-20T18:40:00Z"/>
                <w:rFonts w:ascii="Arial" w:hAnsi="Arial" w:cs="Arial"/>
                <w:sz w:val="22"/>
                <w:szCs w:val="22"/>
              </w:rPr>
            </w:pPr>
            <w:ins w:id="806" w:author="Aryan Bataan" w:date="2024-05-20T18:40:00Z">
              <w:r w:rsidRPr="007769BC">
                <w:rPr>
                  <w:rFonts w:ascii="Arial" w:hAnsi="Arial" w:cs="Arial"/>
                  <w:b/>
                  <w:sz w:val="22"/>
                  <w:szCs w:val="22"/>
                </w:rPr>
                <w:t>Generalization</w:t>
              </w:r>
              <w:r w:rsidRPr="007769BC">
                <w:rPr>
                  <w:rFonts w:ascii="Arial" w:hAnsi="Arial" w:cs="Arial"/>
                  <w:sz w:val="22"/>
                  <w:szCs w:val="22"/>
                </w:rPr>
                <w:t xml:space="preserve">: </w:t>
              </w:r>
            </w:ins>
          </w:p>
        </w:tc>
      </w:tr>
      <w:tr w:rsidR="0050010F" w:rsidRPr="007769BC" w14:paraId="61369B25" w14:textId="77777777" w:rsidTr="00EC5B63">
        <w:trPr>
          <w:ins w:id="807" w:author="Aryan Bataan" w:date="2024-05-20T18:40:00Z"/>
        </w:trPr>
        <w:tc>
          <w:tcPr>
            <w:tcW w:w="9576" w:type="dxa"/>
            <w:gridSpan w:val="4"/>
            <w:shd w:val="clear" w:color="auto" w:fill="auto"/>
          </w:tcPr>
          <w:p w14:paraId="356A5793" w14:textId="77777777" w:rsidR="0050010F" w:rsidRDefault="0050010F" w:rsidP="00EC5B63">
            <w:pPr>
              <w:rPr>
                <w:ins w:id="808" w:author="Aryan Bataan" w:date="2024-05-20T18:40:00Z"/>
                <w:rFonts w:ascii="Arial" w:hAnsi="Arial" w:cs="Arial"/>
                <w:b/>
                <w:sz w:val="22"/>
                <w:szCs w:val="22"/>
              </w:rPr>
            </w:pPr>
            <w:ins w:id="809" w:author="Aryan Bataan" w:date="2024-05-20T18:40: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78E69DD8" w14:textId="77777777" w:rsidR="0050010F" w:rsidRDefault="0050010F" w:rsidP="009278F4">
            <w:pPr>
              <w:rPr>
                <w:ins w:id="810" w:author="Aryan Bataan" w:date="2024-05-20T18:47:00Z"/>
                <w:rFonts w:ascii="Arial" w:hAnsi="Arial" w:cs="Arial"/>
                <w:bCs/>
                <w:sz w:val="22"/>
                <w:szCs w:val="22"/>
              </w:rPr>
            </w:pPr>
            <w:ins w:id="811" w:author="Aryan Bataan" w:date="2024-05-20T18:40:00Z">
              <w:r w:rsidRPr="00667F38">
                <w:rPr>
                  <w:rFonts w:ascii="Arial" w:hAnsi="Arial" w:cs="Arial"/>
                  <w:bCs/>
                  <w:sz w:val="22"/>
                  <w:szCs w:val="22"/>
                </w:rPr>
                <w:t>1. The u</w:t>
              </w:r>
            </w:ins>
            <w:ins w:id="812" w:author="Aryan Bataan" w:date="2024-05-20T18:47:00Z">
              <w:r w:rsidR="009278F4">
                <w:rPr>
                  <w:rFonts w:ascii="Arial" w:hAnsi="Arial" w:cs="Arial"/>
                  <w:bCs/>
                  <w:sz w:val="22"/>
                  <w:szCs w:val="22"/>
                </w:rPr>
                <w:t>ser begins to watch a film.</w:t>
              </w:r>
            </w:ins>
          </w:p>
          <w:p w14:paraId="766D873C" w14:textId="77777777" w:rsidR="009278F4" w:rsidRDefault="009278F4" w:rsidP="009278F4">
            <w:pPr>
              <w:rPr>
                <w:ins w:id="813" w:author="Aryan Bataan" w:date="2024-05-20T18:47:00Z"/>
                <w:rFonts w:ascii="Arial" w:hAnsi="Arial" w:cs="Arial"/>
                <w:bCs/>
                <w:sz w:val="22"/>
                <w:szCs w:val="22"/>
              </w:rPr>
            </w:pPr>
            <w:ins w:id="814" w:author="Aryan Bataan" w:date="2024-05-20T18:47:00Z">
              <w:r>
                <w:rPr>
                  <w:rFonts w:ascii="Arial" w:hAnsi="Arial" w:cs="Arial"/>
                  <w:bCs/>
                  <w:sz w:val="22"/>
                  <w:szCs w:val="22"/>
                </w:rPr>
                <w:t>2. The user selects the screen size adjustment option.</w:t>
              </w:r>
            </w:ins>
          </w:p>
          <w:p w14:paraId="5B87DB77" w14:textId="1474E7C1" w:rsidR="009278F4" w:rsidRDefault="009278F4" w:rsidP="009278F4">
            <w:pPr>
              <w:rPr>
                <w:ins w:id="815" w:author="Aryan Bataan" w:date="2024-05-20T19:15:00Z"/>
                <w:rFonts w:ascii="Arial" w:hAnsi="Arial" w:cs="Arial"/>
                <w:bCs/>
                <w:sz w:val="22"/>
                <w:szCs w:val="22"/>
              </w:rPr>
            </w:pPr>
            <w:ins w:id="816" w:author="Aryan Bataan" w:date="2024-05-20T18:47:00Z">
              <w:r>
                <w:rPr>
                  <w:rFonts w:ascii="Arial" w:hAnsi="Arial" w:cs="Arial"/>
                  <w:bCs/>
                  <w:sz w:val="22"/>
                  <w:szCs w:val="22"/>
                </w:rPr>
                <w:t xml:space="preserve">3. </w:t>
              </w:r>
            </w:ins>
            <w:ins w:id="817" w:author="Aryan Bataan" w:date="2024-05-20T18:55:00Z">
              <w:r w:rsidR="000056FA">
                <w:rPr>
                  <w:rFonts w:ascii="Arial" w:hAnsi="Arial" w:cs="Arial"/>
                  <w:bCs/>
                  <w:sz w:val="22"/>
                  <w:szCs w:val="22"/>
                </w:rPr>
                <w:t>The syste</w:t>
              </w:r>
            </w:ins>
            <w:ins w:id="818" w:author="Aryan Bataan" w:date="2024-05-20T19:14:00Z">
              <w:r w:rsidR="00190558">
                <w:rPr>
                  <w:rFonts w:ascii="Arial" w:hAnsi="Arial" w:cs="Arial"/>
                  <w:bCs/>
                  <w:sz w:val="22"/>
                  <w:szCs w:val="22"/>
                </w:rPr>
                <w:t xml:space="preserve">m displays </w:t>
              </w:r>
            </w:ins>
            <w:ins w:id="819" w:author="Aryan Bataan" w:date="2024-05-20T19:15:00Z">
              <w:r w:rsidR="00190558">
                <w:rPr>
                  <w:rFonts w:ascii="Arial" w:hAnsi="Arial" w:cs="Arial"/>
                  <w:bCs/>
                  <w:sz w:val="22"/>
                  <w:szCs w:val="22"/>
                </w:rPr>
                <w:t>options to either maximize or minimize the screen size.</w:t>
              </w:r>
            </w:ins>
          </w:p>
          <w:p w14:paraId="5A6ED4E2" w14:textId="77777777" w:rsidR="00190558" w:rsidRDefault="00190558" w:rsidP="009278F4">
            <w:pPr>
              <w:rPr>
                <w:ins w:id="820" w:author="Aryan Bataan" w:date="2024-05-20T19:16:00Z"/>
                <w:rFonts w:ascii="Arial" w:hAnsi="Arial" w:cs="Arial"/>
                <w:bCs/>
                <w:sz w:val="22"/>
                <w:szCs w:val="22"/>
              </w:rPr>
            </w:pPr>
            <w:ins w:id="821" w:author="Aryan Bataan" w:date="2024-05-20T19:15:00Z">
              <w:r>
                <w:rPr>
                  <w:rFonts w:ascii="Arial" w:hAnsi="Arial" w:cs="Arial"/>
                  <w:bCs/>
                  <w:sz w:val="22"/>
                  <w:szCs w:val="22"/>
                </w:rPr>
                <w:t>4. The user then selects their desired screen siz</w:t>
              </w:r>
            </w:ins>
            <w:ins w:id="822" w:author="Aryan Bataan" w:date="2024-05-20T19:16:00Z">
              <w:r>
                <w:rPr>
                  <w:rFonts w:ascii="Arial" w:hAnsi="Arial" w:cs="Arial"/>
                  <w:bCs/>
                  <w:sz w:val="22"/>
                  <w:szCs w:val="22"/>
                </w:rPr>
                <w:t>e.</w:t>
              </w:r>
            </w:ins>
          </w:p>
          <w:p w14:paraId="13A5F863" w14:textId="2883CCC0" w:rsidR="00190558" w:rsidRPr="00E4517C" w:rsidRDefault="00190558" w:rsidP="009278F4">
            <w:pPr>
              <w:rPr>
                <w:ins w:id="823" w:author="Aryan Bataan" w:date="2024-05-20T18:40:00Z"/>
                <w:rFonts w:ascii="Arial" w:hAnsi="Arial" w:cs="Arial"/>
                <w:bCs/>
                <w:sz w:val="22"/>
                <w:szCs w:val="22"/>
              </w:rPr>
            </w:pPr>
            <w:ins w:id="824" w:author="Aryan Bataan" w:date="2024-05-20T19:16:00Z">
              <w:r>
                <w:rPr>
                  <w:rFonts w:ascii="Arial" w:hAnsi="Arial" w:cs="Arial"/>
                  <w:bCs/>
                  <w:sz w:val="22"/>
                  <w:szCs w:val="22"/>
                </w:rPr>
                <w:t>5. The system then adjusts the screen size appropriately.</w:t>
              </w:r>
            </w:ins>
          </w:p>
        </w:tc>
      </w:tr>
      <w:tr w:rsidR="0050010F" w:rsidRPr="007769BC" w14:paraId="25BE727B" w14:textId="77777777" w:rsidTr="00EC5B63">
        <w:trPr>
          <w:trHeight w:val="498"/>
          <w:ins w:id="825" w:author="Aryan Bataan" w:date="2024-05-20T18:40:00Z"/>
        </w:trPr>
        <w:tc>
          <w:tcPr>
            <w:tcW w:w="9576" w:type="dxa"/>
            <w:gridSpan w:val="4"/>
            <w:shd w:val="clear" w:color="auto" w:fill="auto"/>
          </w:tcPr>
          <w:p w14:paraId="06EAC897" w14:textId="77777777" w:rsidR="0050010F" w:rsidRDefault="0050010F" w:rsidP="00EC5B63">
            <w:pPr>
              <w:rPr>
                <w:ins w:id="826" w:author="Aryan Bataan" w:date="2024-05-20T18:40:00Z"/>
                <w:rFonts w:ascii="Arial" w:hAnsi="Arial" w:cs="Arial"/>
                <w:sz w:val="22"/>
                <w:szCs w:val="22"/>
              </w:rPr>
            </w:pPr>
            <w:ins w:id="827" w:author="Aryan Bataan" w:date="2024-05-20T18:40: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781DFCC7" w14:textId="1A129223" w:rsidR="0050010F" w:rsidRDefault="0050010F" w:rsidP="00EC5B63">
            <w:pPr>
              <w:rPr>
                <w:ins w:id="828" w:author="Aryan Bataan" w:date="2024-05-20T18:40:00Z"/>
                <w:rFonts w:ascii="Arial" w:hAnsi="Arial" w:cs="Arial"/>
                <w:sz w:val="22"/>
                <w:szCs w:val="22"/>
              </w:rPr>
            </w:pPr>
            <w:ins w:id="829" w:author="Aryan Bataan" w:date="2024-05-20T18:40:00Z">
              <w:r>
                <w:rPr>
                  <w:rFonts w:ascii="Arial" w:hAnsi="Arial" w:cs="Arial"/>
                  <w:sz w:val="22"/>
                  <w:szCs w:val="22"/>
                </w:rPr>
                <w:lastRenderedPageBreak/>
                <w:t>3a. T</w:t>
              </w:r>
            </w:ins>
            <w:ins w:id="830" w:author="Aryan Bataan" w:date="2024-05-20T19:16:00Z">
              <w:r w:rsidR="00190558">
                <w:rPr>
                  <w:rFonts w:ascii="Arial" w:hAnsi="Arial" w:cs="Arial"/>
                  <w:sz w:val="22"/>
                  <w:szCs w:val="22"/>
                </w:rPr>
                <w:t xml:space="preserve">he user </w:t>
              </w:r>
            </w:ins>
            <w:ins w:id="831" w:author="Aryan Bataan" w:date="2024-05-20T19:17:00Z">
              <w:r w:rsidR="00190558">
                <w:rPr>
                  <w:rFonts w:ascii="Arial" w:hAnsi="Arial" w:cs="Arial"/>
                  <w:sz w:val="22"/>
                  <w:szCs w:val="22"/>
                </w:rPr>
                <w:t>aims to ad</w:t>
              </w:r>
            </w:ins>
            <w:ins w:id="832" w:author="Aryan Bataan" w:date="2024-05-20T19:18:00Z">
              <w:r w:rsidR="00190558">
                <w:rPr>
                  <w:rFonts w:ascii="Arial" w:hAnsi="Arial" w:cs="Arial"/>
                  <w:sz w:val="22"/>
                  <w:szCs w:val="22"/>
                </w:rPr>
                <w:t>just the screen size during the buffering stage</w:t>
              </w:r>
            </w:ins>
            <w:ins w:id="833" w:author="Aryan Bataan" w:date="2024-05-20T18:40:00Z">
              <w:r>
                <w:rPr>
                  <w:rFonts w:ascii="Arial" w:hAnsi="Arial" w:cs="Arial"/>
                  <w:sz w:val="22"/>
                  <w:szCs w:val="22"/>
                </w:rPr>
                <w:t>.</w:t>
              </w:r>
            </w:ins>
          </w:p>
          <w:p w14:paraId="317759C7" w14:textId="50545413" w:rsidR="0050010F" w:rsidRDefault="00A72E38" w:rsidP="00EC5B63">
            <w:pPr>
              <w:rPr>
                <w:ins w:id="834" w:author="Aryan Bataan" w:date="2024-05-20T18:40:00Z"/>
                <w:rFonts w:ascii="Arial" w:hAnsi="Arial" w:cs="Arial"/>
                <w:sz w:val="22"/>
                <w:szCs w:val="22"/>
              </w:rPr>
            </w:pPr>
            <w:ins w:id="835" w:author="Aryan Bataan" w:date="2024-05-21T22:15:00Z">
              <w:r>
                <w:rPr>
                  <w:rFonts w:ascii="Arial" w:hAnsi="Arial" w:cs="Arial"/>
                  <w:sz w:val="22"/>
                  <w:szCs w:val="22"/>
                </w:rPr>
                <w:t xml:space="preserve">- </w:t>
              </w:r>
            </w:ins>
            <w:ins w:id="836" w:author="Aryan Bataan" w:date="2024-05-20T18:40:00Z">
              <w:r w:rsidR="0050010F">
                <w:rPr>
                  <w:rFonts w:ascii="Arial" w:hAnsi="Arial" w:cs="Arial"/>
                  <w:sz w:val="22"/>
                  <w:szCs w:val="22"/>
                </w:rPr>
                <w:t xml:space="preserve">The system notifies the user of the unavailability of </w:t>
              </w:r>
            </w:ins>
            <w:ins w:id="837" w:author="Aryan Bataan" w:date="2024-05-20T19:18:00Z">
              <w:r w:rsidR="00190558">
                <w:rPr>
                  <w:rFonts w:ascii="Arial" w:hAnsi="Arial" w:cs="Arial"/>
                  <w:sz w:val="22"/>
                  <w:szCs w:val="22"/>
                </w:rPr>
                <w:t>screen adjustment during the buffering stage.</w:t>
              </w:r>
            </w:ins>
          </w:p>
          <w:p w14:paraId="4ABBE7F5" w14:textId="798694A9" w:rsidR="0050010F" w:rsidRPr="007769BC" w:rsidRDefault="00A72E38" w:rsidP="00EC5B63">
            <w:pPr>
              <w:rPr>
                <w:ins w:id="838" w:author="Aryan Bataan" w:date="2024-05-20T18:40:00Z"/>
                <w:rFonts w:ascii="Arial" w:hAnsi="Arial" w:cs="Arial"/>
                <w:sz w:val="22"/>
                <w:szCs w:val="22"/>
              </w:rPr>
            </w:pPr>
            <w:ins w:id="839" w:author="Aryan Bataan" w:date="2024-05-21T22:15:00Z">
              <w:r>
                <w:rPr>
                  <w:rFonts w:ascii="Arial" w:hAnsi="Arial" w:cs="Arial"/>
                  <w:sz w:val="22"/>
                  <w:szCs w:val="22"/>
                </w:rPr>
                <w:t xml:space="preserve">- </w:t>
              </w:r>
            </w:ins>
            <w:ins w:id="840" w:author="Aryan Bataan" w:date="2024-05-20T18:40:00Z">
              <w:r w:rsidR="0050010F">
                <w:rPr>
                  <w:rFonts w:ascii="Arial" w:hAnsi="Arial" w:cs="Arial"/>
                  <w:sz w:val="22"/>
                  <w:szCs w:val="22"/>
                </w:rPr>
                <w:t>T</w:t>
              </w:r>
            </w:ins>
            <w:ins w:id="841" w:author="Aryan Bataan" w:date="2024-05-20T19:18:00Z">
              <w:r w:rsidR="00190558">
                <w:rPr>
                  <w:rFonts w:ascii="Arial" w:hAnsi="Arial" w:cs="Arial"/>
                  <w:sz w:val="22"/>
                  <w:szCs w:val="22"/>
                </w:rPr>
                <w:t>he user then waits for the buffering to complete.</w:t>
              </w:r>
            </w:ins>
          </w:p>
        </w:tc>
      </w:tr>
      <w:tr w:rsidR="0050010F" w:rsidRPr="007769BC" w14:paraId="5C8890D1" w14:textId="77777777" w:rsidTr="00EC5B63">
        <w:trPr>
          <w:ins w:id="842" w:author="Aryan Bataan" w:date="2024-05-20T18:40:00Z"/>
        </w:trPr>
        <w:tc>
          <w:tcPr>
            <w:tcW w:w="9576" w:type="dxa"/>
            <w:gridSpan w:val="4"/>
            <w:shd w:val="clear" w:color="auto" w:fill="auto"/>
          </w:tcPr>
          <w:p w14:paraId="163A8F4F" w14:textId="77777777" w:rsidR="0050010F" w:rsidRDefault="0050010F" w:rsidP="00EC5B63">
            <w:pPr>
              <w:rPr>
                <w:ins w:id="843" w:author="Aryan Bataan" w:date="2024-05-20T18:40:00Z"/>
                <w:rFonts w:ascii="Arial" w:hAnsi="Arial" w:cs="Arial"/>
                <w:sz w:val="22"/>
                <w:szCs w:val="22"/>
              </w:rPr>
            </w:pPr>
            <w:ins w:id="844" w:author="Aryan Bataan" w:date="2024-05-20T18:40: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5F988D22" w14:textId="09C14322" w:rsidR="0050010F" w:rsidRDefault="0050010F" w:rsidP="00EC5B63">
            <w:pPr>
              <w:rPr>
                <w:ins w:id="845" w:author="Aryan Bataan" w:date="2024-05-20T18:40:00Z"/>
                <w:rFonts w:ascii="Arial" w:hAnsi="Arial" w:cs="Arial"/>
                <w:sz w:val="22"/>
                <w:szCs w:val="22"/>
              </w:rPr>
            </w:pPr>
            <w:ins w:id="846" w:author="Aryan Bataan" w:date="2024-05-20T18:40:00Z">
              <w:r>
                <w:rPr>
                  <w:rFonts w:ascii="Arial" w:hAnsi="Arial" w:cs="Arial"/>
                  <w:sz w:val="22"/>
                  <w:szCs w:val="22"/>
                </w:rPr>
                <w:t xml:space="preserve">4a. The system fails to </w:t>
              </w:r>
            </w:ins>
            <w:ins w:id="847" w:author="Aryan Bataan" w:date="2024-05-20T19:19:00Z">
              <w:r w:rsidR="00190558">
                <w:rPr>
                  <w:rFonts w:ascii="Arial" w:hAnsi="Arial" w:cs="Arial"/>
                  <w:sz w:val="22"/>
                  <w:szCs w:val="22"/>
                </w:rPr>
                <w:t>adjust the screen size</w:t>
              </w:r>
            </w:ins>
            <w:ins w:id="848" w:author="Aryan Bataan" w:date="2024-05-20T18:40:00Z">
              <w:r>
                <w:rPr>
                  <w:rFonts w:ascii="Arial" w:hAnsi="Arial" w:cs="Arial"/>
                  <w:sz w:val="22"/>
                  <w:szCs w:val="22"/>
                </w:rPr>
                <w:t>.</w:t>
              </w:r>
            </w:ins>
          </w:p>
          <w:p w14:paraId="7A6B3D78" w14:textId="1B1F168C" w:rsidR="0050010F" w:rsidRDefault="00A72E38" w:rsidP="00EC5B63">
            <w:pPr>
              <w:rPr>
                <w:ins w:id="849" w:author="Aryan Bataan" w:date="2024-05-20T18:40:00Z"/>
                <w:rFonts w:ascii="Arial" w:hAnsi="Arial" w:cs="Arial"/>
                <w:sz w:val="22"/>
                <w:szCs w:val="22"/>
              </w:rPr>
            </w:pPr>
            <w:ins w:id="850" w:author="Aryan Bataan" w:date="2024-05-21T22:15:00Z">
              <w:r>
                <w:rPr>
                  <w:rFonts w:ascii="Arial" w:hAnsi="Arial" w:cs="Arial"/>
                  <w:sz w:val="22"/>
                  <w:szCs w:val="22"/>
                </w:rPr>
                <w:t xml:space="preserve">- </w:t>
              </w:r>
            </w:ins>
            <w:ins w:id="851" w:author="Aryan Bataan" w:date="2024-05-20T18:40:00Z">
              <w:r w:rsidR="0050010F">
                <w:rPr>
                  <w:rFonts w:ascii="Arial" w:hAnsi="Arial" w:cs="Arial"/>
                  <w:sz w:val="22"/>
                  <w:szCs w:val="22"/>
                </w:rPr>
                <w:t>Th</w:t>
              </w:r>
            </w:ins>
            <w:ins w:id="852" w:author="Aryan Bataan" w:date="2024-05-20T19:19:00Z">
              <w:r w:rsidR="00190558">
                <w:rPr>
                  <w:rFonts w:ascii="Arial" w:hAnsi="Arial" w:cs="Arial"/>
                  <w:sz w:val="22"/>
                  <w:szCs w:val="22"/>
                </w:rPr>
                <w:t>e system returns t</w:t>
              </w:r>
            </w:ins>
            <w:ins w:id="853" w:author="Aryan Bataan" w:date="2024-05-20T19:20:00Z">
              <w:r w:rsidR="00190558">
                <w:rPr>
                  <w:rFonts w:ascii="Arial" w:hAnsi="Arial" w:cs="Arial"/>
                  <w:sz w:val="22"/>
                  <w:szCs w:val="22"/>
                </w:rPr>
                <w:t>o the original screen size</w:t>
              </w:r>
            </w:ins>
            <w:ins w:id="854" w:author="Aryan Bataan" w:date="2024-05-20T18:40:00Z">
              <w:r w:rsidR="0050010F">
                <w:rPr>
                  <w:rFonts w:ascii="Arial" w:hAnsi="Arial" w:cs="Arial"/>
                  <w:sz w:val="22"/>
                  <w:szCs w:val="22"/>
                </w:rPr>
                <w:t>.</w:t>
              </w:r>
            </w:ins>
          </w:p>
          <w:p w14:paraId="7F2228EA" w14:textId="4124AF74" w:rsidR="0050010F" w:rsidRPr="007769BC" w:rsidRDefault="00A72E38" w:rsidP="00EC5B63">
            <w:pPr>
              <w:rPr>
                <w:ins w:id="855" w:author="Aryan Bataan" w:date="2024-05-20T18:40:00Z"/>
                <w:rFonts w:ascii="Arial" w:hAnsi="Arial" w:cs="Arial"/>
                <w:sz w:val="22"/>
                <w:szCs w:val="22"/>
              </w:rPr>
            </w:pPr>
            <w:ins w:id="856" w:author="Aryan Bataan" w:date="2024-05-21T22:15:00Z">
              <w:r>
                <w:rPr>
                  <w:rFonts w:ascii="Arial" w:hAnsi="Arial" w:cs="Arial"/>
                  <w:sz w:val="22"/>
                  <w:szCs w:val="22"/>
                </w:rPr>
                <w:t xml:space="preserve">- </w:t>
              </w:r>
            </w:ins>
            <w:ins w:id="857" w:author="Aryan Bataan" w:date="2024-05-20T19:20:00Z">
              <w:r w:rsidR="00190558">
                <w:rPr>
                  <w:rFonts w:ascii="Arial" w:hAnsi="Arial" w:cs="Arial"/>
                  <w:sz w:val="22"/>
                  <w:szCs w:val="22"/>
                </w:rPr>
                <w:t>The system proceeds to notify the user of the error</w:t>
              </w:r>
            </w:ins>
            <w:ins w:id="858" w:author="Aryan Bataan" w:date="2024-05-20T18:40:00Z">
              <w:r w:rsidR="0050010F">
                <w:rPr>
                  <w:rFonts w:ascii="Arial" w:hAnsi="Arial" w:cs="Arial"/>
                  <w:sz w:val="22"/>
                  <w:szCs w:val="22"/>
                </w:rPr>
                <w:t>.</w:t>
              </w:r>
            </w:ins>
          </w:p>
        </w:tc>
      </w:tr>
      <w:tr w:rsidR="0050010F" w:rsidRPr="007769BC" w14:paraId="1031F47B" w14:textId="77777777" w:rsidTr="00EC5B63">
        <w:trPr>
          <w:ins w:id="859" w:author="Aryan Bataan" w:date="2024-05-20T18:40:00Z"/>
        </w:trPr>
        <w:tc>
          <w:tcPr>
            <w:tcW w:w="9576" w:type="dxa"/>
            <w:gridSpan w:val="4"/>
            <w:shd w:val="clear" w:color="auto" w:fill="auto"/>
          </w:tcPr>
          <w:p w14:paraId="7E288CD8" w14:textId="77777777" w:rsidR="0050010F" w:rsidRDefault="0050010F" w:rsidP="00EC5B63">
            <w:pPr>
              <w:rPr>
                <w:ins w:id="860" w:author="Aryan Bataan" w:date="2024-05-20T18:40:00Z"/>
                <w:rFonts w:ascii="Arial" w:hAnsi="Arial" w:cs="Arial"/>
                <w:b/>
                <w:sz w:val="22"/>
                <w:szCs w:val="22"/>
              </w:rPr>
            </w:pPr>
            <w:ins w:id="861" w:author="Aryan Bataan" w:date="2024-05-20T18:40:00Z">
              <w:r w:rsidRPr="004D69D3">
                <w:rPr>
                  <w:rFonts w:ascii="Arial" w:hAnsi="Arial" w:cs="Arial"/>
                  <w:b/>
                  <w:sz w:val="22"/>
                  <w:szCs w:val="22"/>
                </w:rPr>
                <w:t>Special Requirements:</w:t>
              </w:r>
            </w:ins>
          </w:p>
          <w:p w14:paraId="74B04263" w14:textId="3BCCDC16" w:rsidR="0050010F" w:rsidRDefault="00190558" w:rsidP="00EC5B63">
            <w:pPr>
              <w:pStyle w:val="ListParagraph"/>
              <w:numPr>
                <w:ilvl w:val="0"/>
                <w:numId w:val="26"/>
              </w:numPr>
              <w:rPr>
                <w:ins w:id="862" w:author="Aryan Bataan" w:date="2024-05-20T18:40:00Z"/>
                <w:rFonts w:ascii="Arial" w:hAnsi="Arial" w:cs="Arial"/>
                <w:bCs/>
                <w:sz w:val="22"/>
                <w:szCs w:val="22"/>
              </w:rPr>
            </w:pPr>
            <w:ins w:id="863" w:author="Aryan Bataan" w:date="2024-05-20T19:20:00Z">
              <w:r>
                <w:rPr>
                  <w:rFonts w:ascii="Arial" w:hAnsi="Arial" w:cs="Arial"/>
                  <w:bCs/>
                  <w:sz w:val="22"/>
                  <w:szCs w:val="22"/>
                </w:rPr>
                <w:t>A detailed response del</w:t>
              </w:r>
            </w:ins>
            <w:ins w:id="864" w:author="Aryan Bataan" w:date="2024-05-20T19:21:00Z">
              <w:r>
                <w:rPr>
                  <w:rFonts w:ascii="Arial" w:hAnsi="Arial" w:cs="Arial"/>
                  <w:bCs/>
                  <w:sz w:val="22"/>
                  <w:szCs w:val="22"/>
                </w:rPr>
                <w:t>ivered to user inputs in an instantaneous fashion</w:t>
              </w:r>
            </w:ins>
            <w:ins w:id="865" w:author="Aryan Bataan" w:date="2024-05-20T18:40:00Z">
              <w:r w:rsidR="0050010F">
                <w:rPr>
                  <w:rFonts w:ascii="Arial" w:hAnsi="Arial" w:cs="Arial"/>
                  <w:bCs/>
                  <w:sz w:val="22"/>
                  <w:szCs w:val="22"/>
                </w:rPr>
                <w:t>.</w:t>
              </w:r>
            </w:ins>
          </w:p>
          <w:p w14:paraId="28EFBCFD" w14:textId="38805C16" w:rsidR="0050010F" w:rsidRPr="00667F38" w:rsidRDefault="00ED44F6" w:rsidP="00EC5B63">
            <w:pPr>
              <w:pStyle w:val="ListParagraph"/>
              <w:numPr>
                <w:ilvl w:val="0"/>
                <w:numId w:val="26"/>
              </w:numPr>
              <w:rPr>
                <w:ins w:id="866" w:author="Aryan Bataan" w:date="2024-05-20T18:40:00Z"/>
                <w:rFonts w:ascii="Arial" w:hAnsi="Arial" w:cs="Arial"/>
                <w:bCs/>
                <w:sz w:val="22"/>
                <w:szCs w:val="22"/>
              </w:rPr>
            </w:pPr>
            <w:ins w:id="867" w:author="Aryan Bataan" w:date="2024-05-20T19:22:00Z">
              <w:r>
                <w:rPr>
                  <w:rFonts w:ascii="Arial" w:hAnsi="Arial" w:cs="Arial"/>
                  <w:bCs/>
                  <w:sz w:val="22"/>
                  <w:szCs w:val="22"/>
                </w:rPr>
                <w:t>Preserve the visual quality during the size adjus</w:t>
              </w:r>
            </w:ins>
            <w:ins w:id="868" w:author="Aryan Bataan" w:date="2024-05-20T19:23:00Z">
              <w:r>
                <w:rPr>
                  <w:rFonts w:ascii="Arial" w:hAnsi="Arial" w:cs="Arial"/>
                  <w:bCs/>
                  <w:sz w:val="22"/>
                  <w:szCs w:val="22"/>
                </w:rPr>
                <w:t>tments</w:t>
              </w:r>
            </w:ins>
            <w:ins w:id="869" w:author="Aryan Bataan" w:date="2024-05-20T18:40:00Z">
              <w:r w:rsidR="0050010F">
                <w:rPr>
                  <w:rFonts w:ascii="Arial" w:hAnsi="Arial" w:cs="Arial"/>
                  <w:bCs/>
                  <w:sz w:val="22"/>
                  <w:szCs w:val="22"/>
                </w:rPr>
                <w:t>.</w:t>
              </w:r>
            </w:ins>
          </w:p>
        </w:tc>
      </w:tr>
      <w:tr w:rsidR="0050010F" w:rsidRPr="007769BC" w14:paraId="68D73022" w14:textId="77777777" w:rsidTr="00EC5B63">
        <w:trPr>
          <w:ins w:id="870" w:author="Aryan Bataan" w:date="2024-05-20T18:40:00Z"/>
        </w:trPr>
        <w:tc>
          <w:tcPr>
            <w:tcW w:w="9576" w:type="dxa"/>
            <w:gridSpan w:val="4"/>
            <w:shd w:val="clear" w:color="auto" w:fill="auto"/>
          </w:tcPr>
          <w:p w14:paraId="677CB97F" w14:textId="77777777" w:rsidR="0050010F" w:rsidRDefault="0050010F" w:rsidP="00EC5B63">
            <w:pPr>
              <w:rPr>
                <w:ins w:id="871" w:author="Aryan Bataan" w:date="2024-05-20T18:40:00Z"/>
                <w:rFonts w:ascii="Arial" w:hAnsi="Arial" w:cs="Arial"/>
                <w:b/>
                <w:sz w:val="22"/>
                <w:szCs w:val="22"/>
              </w:rPr>
            </w:pPr>
            <w:ins w:id="872" w:author="Aryan Bataan" w:date="2024-05-20T18:40:00Z">
              <w:r w:rsidRPr="00CC2AD7">
                <w:rPr>
                  <w:rFonts w:ascii="Arial" w:hAnsi="Arial" w:cs="Arial"/>
                  <w:b/>
                  <w:sz w:val="22"/>
                  <w:szCs w:val="22"/>
                </w:rPr>
                <w:t>To do/Issues</w:t>
              </w:r>
              <w:r>
                <w:rPr>
                  <w:rFonts w:ascii="Arial" w:hAnsi="Arial" w:cs="Arial"/>
                  <w:b/>
                  <w:sz w:val="22"/>
                  <w:szCs w:val="22"/>
                </w:rPr>
                <w:t>:</w:t>
              </w:r>
            </w:ins>
          </w:p>
          <w:p w14:paraId="36E51A6C" w14:textId="43ABED6E" w:rsidR="0050010F" w:rsidRDefault="00ED44F6" w:rsidP="00EC5B63">
            <w:pPr>
              <w:pStyle w:val="ListParagraph"/>
              <w:numPr>
                <w:ilvl w:val="0"/>
                <w:numId w:val="26"/>
              </w:numPr>
              <w:rPr>
                <w:ins w:id="873" w:author="Aryan Bataan" w:date="2024-05-20T18:40:00Z"/>
                <w:rFonts w:ascii="Arial" w:hAnsi="Arial" w:cs="Arial"/>
                <w:bCs/>
                <w:sz w:val="22"/>
                <w:szCs w:val="22"/>
              </w:rPr>
            </w:pPr>
            <w:ins w:id="874" w:author="Aryan Bataan" w:date="2024-05-20T19:23:00Z">
              <w:r>
                <w:rPr>
                  <w:rFonts w:ascii="Arial" w:hAnsi="Arial" w:cs="Arial"/>
                  <w:bCs/>
                  <w:sz w:val="22"/>
                  <w:szCs w:val="22"/>
                </w:rPr>
                <w:t xml:space="preserve">Test the feature </w:t>
              </w:r>
            </w:ins>
            <w:ins w:id="875" w:author="Aryan Bataan" w:date="2024-05-20T19:24:00Z">
              <w:r>
                <w:rPr>
                  <w:rFonts w:ascii="Arial" w:hAnsi="Arial" w:cs="Arial"/>
                  <w:bCs/>
                  <w:sz w:val="22"/>
                  <w:szCs w:val="22"/>
                </w:rPr>
                <w:t>across the different devices</w:t>
              </w:r>
            </w:ins>
            <w:ins w:id="876" w:author="Aryan Bataan" w:date="2024-05-20T18:40:00Z">
              <w:r w:rsidR="0050010F">
                <w:rPr>
                  <w:rFonts w:ascii="Arial" w:hAnsi="Arial" w:cs="Arial"/>
                  <w:bCs/>
                  <w:sz w:val="22"/>
                  <w:szCs w:val="22"/>
                </w:rPr>
                <w:t>.</w:t>
              </w:r>
            </w:ins>
          </w:p>
          <w:p w14:paraId="0E33808C" w14:textId="488BFFE8" w:rsidR="0050010F" w:rsidRPr="00667F38" w:rsidRDefault="0050010F" w:rsidP="00EC5B63">
            <w:pPr>
              <w:pStyle w:val="ListParagraph"/>
              <w:numPr>
                <w:ilvl w:val="0"/>
                <w:numId w:val="26"/>
              </w:numPr>
              <w:rPr>
                <w:ins w:id="877" w:author="Aryan Bataan" w:date="2024-05-20T18:40:00Z"/>
                <w:rFonts w:ascii="Arial" w:hAnsi="Arial" w:cs="Arial"/>
                <w:bCs/>
                <w:sz w:val="22"/>
                <w:szCs w:val="22"/>
              </w:rPr>
            </w:pPr>
            <w:ins w:id="878" w:author="Aryan Bataan" w:date="2024-05-20T18:40:00Z">
              <w:r>
                <w:rPr>
                  <w:rFonts w:ascii="Arial" w:hAnsi="Arial" w:cs="Arial"/>
                  <w:bCs/>
                  <w:sz w:val="22"/>
                  <w:szCs w:val="22"/>
                </w:rPr>
                <w:t>E</w:t>
              </w:r>
            </w:ins>
            <w:ins w:id="879" w:author="Aryan Bataan" w:date="2024-05-20T19:24:00Z">
              <w:r w:rsidR="00ED44F6">
                <w:rPr>
                  <w:rFonts w:ascii="Arial" w:hAnsi="Arial" w:cs="Arial"/>
                  <w:bCs/>
                  <w:sz w:val="22"/>
                  <w:szCs w:val="22"/>
                </w:rPr>
                <w:t>nsure that the feature is instinctive and effortless to use</w:t>
              </w:r>
            </w:ins>
            <w:ins w:id="880" w:author="Aryan Bataan" w:date="2024-05-20T18:40:00Z">
              <w:r>
                <w:rPr>
                  <w:rFonts w:ascii="Arial" w:hAnsi="Arial" w:cs="Arial"/>
                  <w:bCs/>
                  <w:sz w:val="22"/>
                  <w:szCs w:val="22"/>
                </w:rPr>
                <w:t>.</w:t>
              </w:r>
            </w:ins>
          </w:p>
        </w:tc>
      </w:tr>
    </w:tbl>
    <w:p w14:paraId="6B7220A9" w14:textId="760F2305" w:rsidR="00ED44F6" w:rsidRDefault="00ED44F6" w:rsidP="00B2773E">
      <w:pPr>
        <w:rPr>
          <w:ins w:id="881" w:author="Aryan Bataan" w:date="2024-05-20T19:24:00Z"/>
        </w:rPr>
      </w:pPr>
    </w:p>
    <w:p w14:paraId="3DBF7958" w14:textId="77777777" w:rsidR="00ED44F6" w:rsidRDefault="00ED44F6">
      <w:pPr>
        <w:rPr>
          <w:ins w:id="882" w:author="Aryan Bataan" w:date="2024-05-20T19:24:00Z"/>
        </w:rPr>
      </w:pPr>
      <w:ins w:id="883" w:author="Aryan Bataan" w:date="2024-05-20T19:24:00Z">
        <w: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188"/>
        <w:gridCol w:w="982"/>
        <w:gridCol w:w="853"/>
        <w:gridCol w:w="2514"/>
      </w:tblGrid>
      <w:tr w:rsidR="00ED44F6" w:rsidRPr="007769BC" w14:paraId="1DAE6583" w14:textId="77777777" w:rsidTr="00EC5B63">
        <w:trPr>
          <w:ins w:id="884" w:author="Aryan Bataan" w:date="2024-05-20T19:25:00Z"/>
        </w:trPr>
        <w:tc>
          <w:tcPr>
            <w:tcW w:w="5958" w:type="dxa"/>
            <w:gridSpan w:val="2"/>
            <w:shd w:val="clear" w:color="auto" w:fill="auto"/>
          </w:tcPr>
          <w:p w14:paraId="19A2D4CB" w14:textId="44596F81" w:rsidR="00ED44F6" w:rsidRPr="007769BC" w:rsidRDefault="00ED44F6" w:rsidP="00EC5B63">
            <w:pPr>
              <w:rPr>
                <w:ins w:id="885" w:author="Aryan Bataan" w:date="2024-05-20T19:25:00Z"/>
                <w:rFonts w:ascii="Arial" w:hAnsi="Arial" w:cs="Arial"/>
                <w:sz w:val="22"/>
                <w:szCs w:val="22"/>
              </w:rPr>
            </w:pPr>
            <w:ins w:id="886" w:author="Aryan Bataan" w:date="2024-05-20T19:25: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r>
                <w:rPr>
                  <w:rFonts w:ascii="Arial" w:hAnsi="Arial" w:cs="Arial"/>
                  <w:sz w:val="22"/>
                  <w:szCs w:val="22"/>
                </w:rPr>
                <w:t xml:space="preserve"> Pre-buffering and Playback</w:t>
              </w:r>
            </w:ins>
          </w:p>
        </w:tc>
        <w:tc>
          <w:tcPr>
            <w:tcW w:w="900" w:type="dxa"/>
            <w:shd w:val="clear" w:color="auto" w:fill="auto"/>
          </w:tcPr>
          <w:p w14:paraId="16CA3103" w14:textId="530339A9" w:rsidR="00ED44F6" w:rsidRPr="007769BC" w:rsidRDefault="00ED44F6" w:rsidP="00EC5B63">
            <w:pPr>
              <w:rPr>
                <w:ins w:id="887" w:author="Aryan Bataan" w:date="2024-05-20T19:25:00Z"/>
                <w:rFonts w:ascii="Arial" w:hAnsi="Arial" w:cs="Arial"/>
                <w:sz w:val="22"/>
                <w:szCs w:val="22"/>
              </w:rPr>
            </w:pPr>
            <w:ins w:id="888" w:author="Aryan Bataan" w:date="2024-05-20T19:25:00Z">
              <w:r w:rsidRPr="007769BC">
                <w:rPr>
                  <w:rFonts w:ascii="Arial" w:hAnsi="Arial" w:cs="Arial"/>
                  <w:b/>
                  <w:sz w:val="22"/>
                  <w:szCs w:val="22"/>
                </w:rPr>
                <w:t>ID</w:t>
              </w:r>
              <w:r w:rsidRPr="007769BC">
                <w:rPr>
                  <w:rFonts w:ascii="Arial" w:hAnsi="Arial" w:cs="Arial"/>
                  <w:sz w:val="22"/>
                  <w:szCs w:val="22"/>
                </w:rPr>
                <w:t>:</w:t>
              </w:r>
              <w:r>
                <w:rPr>
                  <w:rFonts w:ascii="Arial" w:hAnsi="Arial" w:cs="Arial"/>
                  <w:sz w:val="22"/>
                  <w:szCs w:val="22"/>
                </w:rPr>
                <w:t xml:space="preserve"> UC-4</w:t>
              </w:r>
            </w:ins>
          </w:p>
        </w:tc>
        <w:tc>
          <w:tcPr>
            <w:tcW w:w="2718" w:type="dxa"/>
            <w:shd w:val="clear" w:color="auto" w:fill="auto"/>
          </w:tcPr>
          <w:p w14:paraId="65C6FB95" w14:textId="77777777" w:rsidR="00ED44F6" w:rsidRPr="007769BC" w:rsidRDefault="00ED44F6" w:rsidP="00EC5B63">
            <w:pPr>
              <w:rPr>
                <w:ins w:id="889" w:author="Aryan Bataan" w:date="2024-05-20T19:25:00Z"/>
                <w:rFonts w:ascii="Arial" w:hAnsi="Arial" w:cs="Arial"/>
                <w:sz w:val="22"/>
                <w:szCs w:val="22"/>
              </w:rPr>
            </w:pPr>
            <w:ins w:id="890" w:author="Aryan Bataan" w:date="2024-05-20T19:25: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ED44F6" w:rsidRPr="007769BC" w14:paraId="5B9A838F" w14:textId="77777777" w:rsidTr="00EC5B63">
        <w:trPr>
          <w:ins w:id="891" w:author="Aryan Bataan" w:date="2024-05-20T19:25:00Z"/>
        </w:trPr>
        <w:tc>
          <w:tcPr>
            <w:tcW w:w="4788" w:type="dxa"/>
            <w:shd w:val="clear" w:color="auto" w:fill="auto"/>
          </w:tcPr>
          <w:p w14:paraId="46791906" w14:textId="77777777" w:rsidR="00ED44F6" w:rsidRPr="007769BC" w:rsidRDefault="00ED44F6" w:rsidP="00EC5B63">
            <w:pPr>
              <w:rPr>
                <w:ins w:id="892" w:author="Aryan Bataan" w:date="2024-05-20T19:25:00Z"/>
                <w:rFonts w:ascii="Arial" w:hAnsi="Arial" w:cs="Arial"/>
                <w:sz w:val="22"/>
                <w:szCs w:val="22"/>
              </w:rPr>
            </w:pPr>
            <w:ins w:id="893" w:author="Aryan Bataan" w:date="2024-05-20T19:25: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r>
                <w:rPr>
                  <w:rFonts w:ascii="Arial" w:hAnsi="Arial" w:cs="Arial"/>
                  <w:sz w:val="22"/>
                  <w:szCs w:val="22"/>
                </w:rPr>
                <w:t xml:space="preserve"> User</w:t>
              </w:r>
            </w:ins>
          </w:p>
        </w:tc>
        <w:tc>
          <w:tcPr>
            <w:tcW w:w="4788" w:type="dxa"/>
            <w:gridSpan w:val="3"/>
            <w:shd w:val="clear" w:color="auto" w:fill="auto"/>
          </w:tcPr>
          <w:p w14:paraId="2EC1CB21" w14:textId="77777777" w:rsidR="00ED44F6" w:rsidRPr="007769BC" w:rsidRDefault="00ED44F6" w:rsidP="00EC5B63">
            <w:pPr>
              <w:rPr>
                <w:ins w:id="894" w:author="Aryan Bataan" w:date="2024-05-20T19:25:00Z"/>
                <w:rFonts w:ascii="Arial" w:hAnsi="Arial" w:cs="Arial"/>
                <w:sz w:val="22"/>
                <w:szCs w:val="22"/>
              </w:rPr>
            </w:pPr>
            <w:ins w:id="895" w:author="Aryan Bataan" w:date="2024-05-20T19:25: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ins>
          </w:p>
        </w:tc>
      </w:tr>
      <w:tr w:rsidR="00ED44F6" w:rsidRPr="007769BC" w14:paraId="4A27F1EF" w14:textId="77777777" w:rsidTr="00EC5B63">
        <w:trPr>
          <w:ins w:id="896" w:author="Aryan Bataan" w:date="2024-05-20T19:25:00Z"/>
        </w:trPr>
        <w:tc>
          <w:tcPr>
            <w:tcW w:w="9576" w:type="dxa"/>
            <w:gridSpan w:val="4"/>
            <w:shd w:val="clear" w:color="auto" w:fill="auto"/>
          </w:tcPr>
          <w:p w14:paraId="51B5E53B" w14:textId="77777777" w:rsidR="00ED44F6" w:rsidRPr="007769BC" w:rsidRDefault="00ED44F6" w:rsidP="00EC5B63">
            <w:pPr>
              <w:rPr>
                <w:ins w:id="897" w:author="Aryan Bataan" w:date="2024-05-20T19:25:00Z"/>
                <w:rFonts w:ascii="Arial" w:hAnsi="Arial" w:cs="Arial"/>
                <w:b/>
                <w:sz w:val="22"/>
                <w:szCs w:val="22"/>
              </w:rPr>
            </w:pPr>
            <w:ins w:id="898" w:author="Aryan Bataan" w:date="2024-05-20T19:25:00Z">
              <w:r>
                <w:rPr>
                  <w:rFonts w:ascii="Arial" w:hAnsi="Arial" w:cs="Arial"/>
                  <w:b/>
                  <w:sz w:val="22"/>
                  <w:szCs w:val="22"/>
                </w:rPr>
                <w:t>Supporting Actors:</w:t>
              </w:r>
            </w:ins>
          </w:p>
        </w:tc>
      </w:tr>
      <w:tr w:rsidR="00ED44F6" w:rsidRPr="007769BC" w14:paraId="1C03C7B6" w14:textId="77777777" w:rsidTr="00EC5B63">
        <w:trPr>
          <w:ins w:id="899" w:author="Aryan Bataan" w:date="2024-05-20T19:25:00Z"/>
        </w:trPr>
        <w:tc>
          <w:tcPr>
            <w:tcW w:w="9576" w:type="dxa"/>
            <w:gridSpan w:val="4"/>
            <w:shd w:val="clear" w:color="auto" w:fill="auto"/>
          </w:tcPr>
          <w:p w14:paraId="79792E12" w14:textId="77777777" w:rsidR="00ED44F6" w:rsidRPr="007769BC" w:rsidRDefault="00ED44F6" w:rsidP="00EC5B63">
            <w:pPr>
              <w:rPr>
                <w:ins w:id="900" w:author="Aryan Bataan" w:date="2024-05-20T19:25:00Z"/>
                <w:rFonts w:ascii="Arial" w:hAnsi="Arial" w:cs="Arial"/>
                <w:sz w:val="22"/>
                <w:szCs w:val="22"/>
              </w:rPr>
            </w:pPr>
            <w:ins w:id="901" w:author="Aryan Bataan" w:date="2024-05-20T19:25: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38E956FC" w14:textId="5D3A8AB5" w:rsidR="00ED44F6" w:rsidRDefault="00ED44F6" w:rsidP="00EC5B63">
            <w:pPr>
              <w:rPr>
                <w:ins w:id="902" w:author="Aryan Bataan" w:date="2024-05-20T19:25:00Z"/>
                <w:rFonts w:ascii="Arial" w:hAnsi="Arial" w:cs="Arial"/>
                <w:sz w:val="22"/>
                <w:szCs w:val="22"/>
              </w:rPr>
            </w:pPr>
            <w:ins w:id="903" w:author="Aryan Bataan" w:date="2024-05-20T19:25:00Z">
              <w:r>
                <w:rPr>
                  <w:rFonts w:ascii="Arial" w:hAnsi="Arial" w:cs="Arial"/>
                  <w:sz w:val="22"/>
                  <w:szCs w:val="22"/>
                </w:rPr>
                <w:t>Users: The user</w:t>
              </w:r>
            </w:ins>
            <w:ins w:id="904" w:author="Aryan Bataan" w:date="2024-05-21T19:52:00Z">
              <w:r w:rsidR="00380493">
                <w:rPr>
                  <w:rFonts w:ascii="Arial" w:hAnsi="Arial" w:cs="Arial"/>
                  <w:sz w:val="22"/>
                  <w:szCs w:val="22"/>
                </w:rPr>
                <w:t xml:space="preserve"> </w:t>
              </w:r>
            </w:ins>
            <w:ins w:id="905" w:author="Aryan Bataan" w:date="2024-05-20T19:33:00Z">
              <w:r w:rsidR="00B054C5">
                <w:rPr>
                  <w:rFonts w:ascii="Arial" w:hAnsi="Arial" w:cs="Arial"/>
                  <w:sz w:val="22"/>
                  <w:szCs w:val="22"/>
                </w:rPr>
                <w:t>wish</w:t>
              </w:r>
            </w:ins>
            <w:ins w:id="906" w:author="Aryan Bataan" w:date="2024-05-21T19:52:00Z">
              <w:r w:rsidR="00380493">
                <w:rPr>
                  <w:rFonts w:ascii="Arial" w:hAnsi="Arial" w:cs="Arial"/>
                  <w:sz w:val="22"/>
                  <w:szCs w:val="22"/>
                </w:rPr>
                <w:t>es</w:t>
              </w:r>
            </w:ins>
            <w:ins w:id="907" w:author="Aryan Bataan" w:date="2024-05-20T19:33:00Z">
              <w:r w:rsidR="00B054C5">
                <w:rPr>
                  <w:rFonts w:ascii="Arial" w:hAnsi="Arial" w:cs="Arial"/>
                  <w:sz w:val="22"/>
                  <w:szCs w:val="22"/>
                </w:rPr>
                <w:t xml:space="preserve"> </w:t>
              </w:r>
            </w:ins>
            <w:ins w:id="908" w:author="Aryan Bataan" w:date="2024-05-20T19:34:00Z">
              <w:r w:rsidR="00B054C5">
                <w:rPr>
                  <w:rFonts w:ascii="Arial" w:hAnsi="Arial" w:cs="Arial"/>
                  <w:sz w:val="22"/>
                  <w:szCs w:val="22"/>
                </w:rPr>
                <w:t>for a</w:t>
              </w:r>
            </w:ins>
            <w:ins w:id="909" w:author="Aryan Bataan" w:date="2024-05-20T19:35:00Z">
              <w:r w:rsidR="00B054C5">
                <w:rPr>
                  <w:rFonts w:ascii="Arial" w:hAnsi="Arial" w:cs="Arial"/>
                  <w:sz w:val="22"/>
                  <w:szCs w:val="22"/>
                </w:rPr>
                <w:t xml:space="preserve"> seamless viewing experience</w:t>
              </w:r>
            </w:ins>
            <w:ins w:id="910" w:author="Aryan Bataan" w:date="2024-05-20T19:25:00Z">
              <w:r>
                <w:rPr>
                  <w:rFonts w:ascii="Arial" w:hAnsi="Arial" w:cs="Arial"/>
                  <w:sz w:val="22"/>
                  <w:szCs w:val="22"/>
                </w:rPr>
                <w:t>.</w:t>
              </w:r>
            </w:ins>
          </w:p>
          <w:p w14:paraId="6ABAD17E" w14:textId="29F53C78" w:rsidR="00ED44F6" w:rsidRPr="007769BC" w:rsidRDefault="00ED44F6" w:rsidP="00EC5B63">
            <w:pPr>
              <w:rPr>
                <w:ins w:id="911" w:author="Aryan Bataan" w:date="2024-05-20T19:25:00Z"/>
                <w:rFonts w:ascii="Arial" w:hAnsi="Arial" w:cs="Arial"/>
                <w:sz w:val="22"/>
                <w:szCs w:val="22"/>
              </w:rPr>
            </w:pPr>
            <w:ins w:id="912" w:author="Aryan Bataan" w:date="2024-05-20T19:25:00Z">
              <w:r>
                <w:rPr>
                  <w:rFonts w:ascii="Arial" w:hAnsi="Arial" w:cs="Arial"/>
                  <w:sz w:val="22"/>
                  <w:szCs w:val="22"/>
                </w:rPr>
                <w:t>Developers: Ensure tha</w:t>
              </w:r>
            </w:ins>
            <w:ins w:id="913" w:author="Aryan Bataan" w:date="2024-05-20T19:35:00Z">
              <w:r w:rsidR="00B054C5">
                <w:rPr>
                  <w:rFonts w:ascii="Arial" w:hAnsi="Arial" w:cs="Arial"/>
                  <w:sz w:val="22"/>
                  <w:szCs w:val="22"/>
                </w:rPr>
                <w:t xml:space="preserve">t </w:t>
              </w:r>
              <w:r w:rsidR="009A77DD">
                <w:rPr>
                  <w:rFonts w:ascii="Arial" w:hAnsi="Arial" w:cs="Arial"/>
                  <w:sz w:val="22"/>
                  <w:szCs w:val="22"/>
                </w:rPr>
                <w:t>Yesteryea</w:t>
              </w:r>
            </w:ins>
            <w:ins w:id="914" w:author="Aryan Bataan" w:date="2024-05-20T19:39:00Z">
              <w:r w:rsidR="009A77DD">
                <w:rPr>
                  <w:rFonts w:ascii="Arial" w:hAnsi="Arial" w:cs="Arial"/>
                  <w:sz w:val="22"/>
                  <w:szCs w:val="22"/>
                </w:rPr>
                <w:t>r does not any issues regarding buffering which in turn contributes to the user</w:t>
              </w:r>
            </w:ins>
            <w:ins w:id="915" w:author="Aryan Bataan" w:date="2024-05-20T19:41:00Z">
              <w:r w:rsidR="009A77DD">
                <w:rPr>
                  <w:rFonts w:ascii="Arial" w:hAnsi="Arial" w:cs="Arial"/>
                  <w:sz w:val="22"/>
                  <w:szCs w:val="22"/>
                </w:rPr>
                <w:t>’s expectation of a</w:t>
              </w:r>
            </w:ins>
            <w:ins w:id="916" w:author="Aryan Bataan" w:date="2024-05-20T19:39:00Z">
              <w:r w:rsidR="009A77DD">
                <w:rPr>
                  <w:rFonts w:ascii="Arial" w:hAnsi="Arial" w:cs="Arial"/>
                  <w:sz w:val="22"/>
                  <w:szCs w:val="22"/>
                </w:rPr>
                <w:t xml:space="preserve"> seamless experience</w:t>
              </w:r>
            </w:ins>
            <w:ins w:id="917" w:author="Aryan Bataan" w:date="2024-05-20T19:25:00Z">
              <w:r>
                <w:rPr>
                  <w:rFonts w:ascii="Arial" w:hAnsi="Arial" w:cs="Arial"/>
                  <w:sz w:val="22"/>
                  <w:szCs w:val="22"/>
                </w:rPr>
                <w:t>.</w:t>
              </w:r>
            </w:ins>
          </w:p>
        </w:tc>
      </w:tr>
      <w:tr w:rsidR="00ED44F6" w:rsidRPr="007769BC" w14:paraId="2A7881C5" w14:textId="77777777" w:rsidTr="00EC5B63">
        <w:trPr>
          <w:ins w:id="918" w:author="Aryan Bataan" w:date="2024-05-20T19:25:00Z"/>
        </w:trPr>
        <w:tc>
          <w:tcPr>
            <w:tcW w:w="9576" w:type="dxa"/>
            <w:gridSpan w:val="4"/>
            <w:shd w:val="clear" w:color="auto" w:fill="auto"/>
          </w:tcPr>
          <w:p w14:paraId="58114B09" w14:textId="3D124FE4" w:rsidR="00ED44F6" w:rsidRPr="007769BC" w:rsidRDefault="00ED44F6" w:rsidP="00EC5B63">
            <w:pPr>
              <w:rPr>
                <w:ins w:id="919" w:author="Aryan Bataan" w:date="2024-05-20T19:25:00Z"/>
                <w:rFonts w:ascii="Arial" w:hAnsi="Arial" w:cs="Arial"/>
                <w:sz w:val="22"/>
                <w:szCs w:val="22"/>
              </w:rPr>
            </w:pPr>
            <w:ins w:id="920" w:author="Aryan Bataan" w:date="2024-05-20T19:25: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ins w:id="921" w:author="Aryan Bataan" w:date="2024-05-20T19:42:00Z">
              <w:r w:rsidR="009A77DD">
                <w:rPr>
                  <w:rFonts w:ascii="Arial" w:hAnsi="Arial" w:cs="Arial"/>
                  <w:sz w:val="22"/>
                  <w:szCs w:val="22"/>
                </w:rPr>
                <w:t>Yesteryear conducts a pre-buffering to prevent interruptions during playback.</w:t>
              </w:r>
            </w:ins>
          </w:p>
        </w:tc>
      </w:tr>
      <w:tr w:rsidR="00ED44F6" w:rsidRPr="007769BC" w14:paraId="1D684F6C" w14:textId="77777777" w:rsidTr="00EC5B63">
        <w:trPr>
          <w:ins w:id="922" w:author="Aryan Bataan" w:date="2024-05-20T19:25:00Z"/>
        </w:trPr>
        <w:tc>
          <w:tcPr>
            <w:tcW w:w="9576" w:type="dxa"/>
            <w:gridSpan w:val="4"/>
            <w:shd w:val="clear" w:color="auto" w:fill="auto"/>
          </w:tcPr>
          <w:p w14:paraId="6C1732D0" w14:textId="77777777" w:rsidR="00ED44F6" w:rsidRPr="007769BC" w:rsidRDefault="00ED44F6" w:rsidP="00EC5B63">
            <w:pPr>
              <w:rPr>
                <w:ins w:id="923" w:author="Aryan Bataan" w:date="2024-05-20T19:25:00Z"/>
                <w:rFonts w:ascii="Arial" w:hAnsi="Arial" w:cs="Arial"/>
                <w:sz w:val="22"/>
                <w:szCs w:val="22"/>
              </w:rPr>
            </w:pPr>
            <w:ins w:id="924" w:author="Aryan Bataan" w:date="2024-05-20T19:25:00Z">
              <w:r w:rsidRPr="007769BC">
                <w:rPr>
                  <w:rFonts w:ascii="Arial" w:hAnsi="Arial" w:cs="Arial"/>
                  <w:b/>
                  <w:sz w:val="22"/>
                  <w:szCs w:val="22"/>
                </w:rPr>
                <w:t>Trigger</w:t>
              </w:r>
              <w:r w:rsidRPr="007769BC">
                <w:rPr>
                  <w:rFonts w:ascii="Arial" w:hAnsi="Arial" w:cs="Arial"/>
                  <w:sz w:val="22"/>
                  <w:szCs w:val="22"/>
                </w:rPr>
                <w:t>:</w:t>
              </w:r>
              <w:r>
                <w:rPr>
                  <w:rFonts w:ascii="Arial" w:hAnsi="Arial" w:cs="Arial"/>
                  <w:sz w:val="22"/>
                  <w:szCs w:val="22"/>
                </w:rPr>
                <w:t xml:space="preserve"> The user selects a film and the format in which they wish to watch the film, the user can then adjust the screen size to their liking.</w:t>
              </w:r>
            </w:ins>
          </w:p>
          <w:p w14:paraId="51054402" w14:textId="77777777" w:rsidR="00ED44F6" w:rsidRPr="007769BC" w:rsidRDefault="00ED44F6" w:rsidP="00EC5B63">
            <w:pPr>
              <w:rPr>
                <w:ins w:id="925" w:author="Aryan Bataan" w:date="2024-05-20T19:25:00Z"/>
                <w:rFonts w:ascii="Arial" w:hAnsi="Arial" w:cs="Arial"/>
                <w:sz w:val="22"/>
                <w:szCs w:val="22"/>
              </w:rPr>
            </w:pPr>
          </w:p>
          <w:p w14:paraId="520ED0AD" w14:textId="7A9C409F" w:rsidR="00ED44F6" w:rsidRPr="007769BC" w:rsidRDefault="00ED44F6" w:rsidP="00EC5B63">
            <w:pPr>
              <w:tabs>
                <w:tab w:val="left" w:pos="1980"/>
                <w:tab w:val="left" w:pos="3240"/>
              </w:tabs>
              <w:rPr>
                <w:ins w:id="926" w:author="Aryan Bataan" w:date="2024-05-20T19:25:00Z"/>
                <w:rFonts w:ascii="Arial" w:hAnsi="Arial" w:cs="Arial"/>
                <w:sz w:val="22"/>
                <w:szCs w:val="22"/>
              </w:rPr>
            </w:pPr>
            <w:ins w:id="927" w:author="Aryan Bataan" w:date="2024-05-20T19:25:00Z">
              <w:r w:rsidRPr="007769BC">
                <w:rPr>
                  <w:rFonts w:ascii="Arial" w:hAnsi="Arial" w:cs="Arial"/>
                  <w:b/>
                  <w:sz w:val="22"/>
                  <w:szCs w:val="22"/>
                </w:rPr>
                <w:t>Type</w:t>
              </w:r>
            </w:ins>
            <w:ins w:id="928" w:author="Aryan Bataan" w:date="2024-05-20T19:39:00Z">
              <w:r w:rsidR="009A77DD">
                <w:rPr>
                  <w:rFonts w:ascii="Arial" w:hAnsi="Arial" w:cs="Arial"/>
                  <w:b/>
                  <w:sz w:val="22"/>
                  <w:szCs w:val="22"/>
                </w:rPr>
                <w:t xml:space="preserve">: </w:t>
              </w:r>
            </w:ins>
            <w:ins w:id="929" w:author="Aryan Bataan" w:date="2024-05-20T19:25:00Z">
              <w:r w:rsidRPr="007769BC">
                <w:rPr>
                  <w:rFonts w:ascii="Arial" w:hAnsi="Arial" w:cs="Arial"/>
                  <w:sz w:val="22"/>
                  <w:szCs w:val="22"/>
                </w:rPr>
                <w:t>External</w:t>
              </w:r>
            </w:ins>
          </w:p>
        </w:tc>
      </w:tr>
      <w:tr w:rsidR="00ED44F6" w:rsidRPr="007769BC" w14:paraId="7805B073" w14:textId="77777777" w:rsidTr="00EC5B63">
        <w:trPr>
          <w:ins w:id="930" w:author="Aryan Bataan" w:date="2024-05-20T19:25:00Z"/>
        </w:trPr>
        <w:tc>
          <w:tcPr>
            <w:tcW w:w="9576" w:type="dxa"/>
            <w:gridSpan w:val="4"/>
            <w:shd w:val="clear" w:color="auto" w:fill="auto"/>
          </w:tcPr>
          <w:p w14:paraId="45BB9C27" w14:textId="77777777" w:rsidR="00ED44F6" w:rsidRPr="007769BC" w:rsidRDefault="00ED44F6" w:rsidP="00EC5B63">
            <w:pPr>
              <w:rPr>
                <w:ins w:id="931" w:author="Aryan Bataan" w:date="2024-05-20T19:25:00Z"/>
                <w:rFonts w:ascii="Arial" w:hAnsi="Arial" w:cs="Arial"/>
                <w:sz w:val="22"/>
                <w:szCs w:val="22"/>
              </w:rPr>
            </w:pPr>
            <w:ins w:id="932" w:author="Aryan Bataan" w:date="2024-05-20T19:25:00Z">
              <w:r w:rsidRPr="007769BC">
                <w:rPr>
                  <w:rFonts w:ascii="Arial" w:hAnsi="Arial" w:cs="Arial"/>
                  <w:b/>
                  <w:sz w:val="22"/>
                  <w:szCs w:val="22"/>
                </w:rPr>
                <w:t>Relationships</w:t>
              </w:r>
              <w:r w:rsidRPr="007769BC">
                <w:rPr>
                  <w:rFonts w:ascii="Arial" w:hAnsi="Arial" w:cs="Arial"/>
                  <w:sz w:val="22"/>
                  <w:szCs w:val="22"/>
                </w:rPr>
                <w:t xml:space="preserve">: </w:t>
              </w:r>
            </w:ins>
          </w:p>
          <w:p w14:paraId="49626DAB" w14:textId="77777777" w:rsidR="00ED44F6" w:rsidRPr="007769BC" w:rsidRDefault="00ED44F6" w:rsidP="00EC5B63">
            <w:pPr>
              <w:tabs>
                <w:tab w:val="left" w:pos="720"/>
              </w:tabs>
              <w:rPr>
                <w:ins w:id="933" w:author="Aryan Bataan" w:date="2024-05-20T19:25:00Z"/>
                <w:rFonts w:ascii="Arial" w:hAnsi="Arial" w:cs="Arial"/>
                <w:sz w:val="22"/>
                <w:szCs w:val="22"/>
              </w:rPr>
            </w:pPr>
            <w:ins w:id="934" w:author="Aryan Bataan" w:date="2024-05-20T19:25:00Z">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Connected to user.</w:t>
              </w:r>
            </w:ins>
          </w:p>
          <w:p w14:paraId="6016095E" w14:textId="596D9A71" w:rsidR="00ED44F6" w:rsidRPr="007769BC" w:rsidRDefault="00ED44F6" w:rsidP="00EC5B63">
            <w:pPr>
              <w:tabs>
                <w:tab w:val="left" w:pos="720"/>
              </w:tabs>
              <w:rPr>
                <w:ins w:id="935" w:author="Aryan Bataan" w:date="2024-05-20T19:25:00Z"/>
                <w:rFonts w:ascii="Arial" w:hAnsi="Arial" w:cs="Arial"/>
                <w:sz w:val="22"/>
                <w:szCs w:val="22"/>
              </w:rPr>
            </w:pPr>
            <w:ins w:id="936" w:author="Aryan Bataan" w:date="2024-05-20T19:25:00Z">
              <w:r>
                <w:rPr>
                  <w:rFonts w:ascii="Arial" w:hAnsi="Arial" w:cs="Arial"/>
                  <w:b/>
                  <w:sz w:val="22"/>
                  <w:szCs w:val="22"/>
                </w:rPr>
                <w:t>I</w:t>
              </w:r>
              <w:r w:rsidRPr="007769BC">
                <w:rPr>
                  <w:rFonts w:ascii="Arial" w:hAnsi="Arial" w:cs="Arial"/>
                  <w:b/>
                  <w:sz w:val="22"/>
                  <w:szCs w:val="22"/>
                </w:rPr>
                <w:t>nclude</w:t>
              </w:r>
              <w:r w:rsidRPr="007769BC">
                <w:rPr>
                  <w:rFonts w:ascii="Arial" w:hAnsi="Arial" w:cs="Arial"/>
                  <w:sz w:val="22"/>
                  <w:szCs w:val="22"/>
                </w:rPr>
                <w:t xml:space="preserve">: </w:t>
              </w:r>
            </w:ins>
            <w:ins w:id="937" w:author="Aryan Bataan" w:date="2024-05-21T21:47:00Z">
              <w:r w:rsidR="00E23DAF">
                <w:rPr>
                  <w:rFonts w:ascii="Arial" w:hAnsi="Arial" w:cs="Arial"/>
                  <w:sz w:val="22"/>
                  <w:szCs w:val="22"/>
                </w:rPr>
                <w:t>Choose film forma</w:t>
              </w:r>
            </w:ins>
            <w:ins w:id="938" w:author="Aryan Bataan" w:date="2024-05-21T22:18:00Z">
              <w:r w:rsidR="008E77A2">
                <w:rPr>
                  <w:rFonts w:ascii="Arial" w:hAnsi="Arial" w:cs="Arial"/>
                  <w:sz w:val="22"/>
                  <w:szCs w:val="22"/>
                </w:rPr>
                <w:t>t.</w:t>
              </w:r>
            </w:ins>
          </w:p>
          <w:p w14:paraId="48724998" w14:textId="2473F3D7" w:rsidR="00ED44F6" w:rsidRPr="007769BC" w:rsidRDefault="00ED44F6" w:rsidP="00EC5B63">
            <w:pPr>
              <w:tabs>
                <w:tab w:val="left" w:pos="720"/>
              </w:tabs>
              <w:rPr>
                <w:ins w:id="939" w:author="Aryan Bataan" w:date="2024-05-20T19:25:00Z"/>
                <w:rFonts w:ascii="Arial" w:hAnsi="Arial" w:cs="Arial"/>
                <w:sz w:val="22"/>
                <w:szCs w:val="22"/>
              </w:rPr>
            </w:pPr>
            <w:ins w:id="940" w:author="Aryan Bataan" w:date="2024-05-20T19:25:00Z">
              <w:r w:rsidRPr="007769BC">
                <w:rPr>
                  <w:rFonts w:ascii="Arial" w:hAnsi="Arial" w:cs="Arial"/>
                  <w:b/>
                  <w:sz w:val="22"/>
                  <w:szCs w:val="22"/>
                </w:rPr>
                <w:t>Extend</w:t>
              </w:r>
              <w:r w:rsidRPr="007769BC">
                <w:rPr>
                  <w:rFonts w:ascii="Arial" w:hAnsi="Arial" w:cs="Arial"/>
                  <w:sz w:val="22"/>
                  <w:szCs w:val="22"/>
                </w:rPr>
                <w:t>:</w:t>
              </w:r>
            </w:ins>
          </w:p>
          <w:p w14:paraId="637E1C04" w14:textId="77777777" w:rsidR="00ED44F6" w:rsidRPr="007769BC" w:rsidRDefault="00ED44F6" w:rsidP="00EC5B63">
            <w:pPr>
              <w:tabs>
                <w:tab w:val="left" w:pos="720"/>
              </w:tabs>
              <w:rPr>
                <w:ins w:id="941" w:author="Aryan Bataan" w:date="2024-05-20T19:25:00Z"/>
                <w:rFonts w:ascii="Arial" w:hAnsi="Arial" w:cs="Arial"/>
                <w:sz w:val="22"/>
                <w:szCs w:val="22"/>
              </w:rPr>
            </w:pPr>
            <w:ins w:id="942" w:author="Aryan Bataan" w:date="2024-05-20T19:25:00Z">
              <w:r w:rsidRPr="007769BC">
                <w:rPr>
                  <w:rFonts w:ascii="Arial" w:hAnsi="Arial" w:cs="Arial"/>
                  <w:b/>
                  <w:sz w:val="22"/>
                  <w:szCs w:val="22"/>
                </w:rPr>
                <w:t>Generalization</w:t>
              </w:r>
              <w:r w:rsidRPr="007769BC">
                <w:rPr>
                  <w:rFonts w:ascii="Arial" w:hAnsi="Arial" w:cs="Arial"/>
                  <w:sz w:val="22"/>
                  <w:szCs w:val="22"/>
                </w:rPr>
                <w:t xml:space="preserve">: </w:t>
              </w:r>
            </w:ins>
          </w:p>
        </w:tc>
      </w:tr>
      <w:tr w:rsidR="00ED44F6" w:rsidRPr="007769BC" w14:paraId="047A55DC" w14:textId="77777777" w:rsidTr="00EC5B63">
        <w:trPr>
          <w:ins w:id="943" w:author="Aryan Bataan" w:date="2024-05-20T19:25:00Z"/>
        </w:trPr>
        <w:tc>
          <w:tcPr>
            <w:tcW w:w="9576" w:type="dxa"/>
            <w:gridSpan w:val="4"/>
            <w:shd w:val="clear" w:color="auto" w:fill="auto"/>
          </w:tcPr>
          <w:p w14:paraId="0D4F144E" w14:textId="77777777" w:rsidR="00ED44F6" w:rsidRDefault="00ED44F6" w:rsidP="00EC5B63">
            <w:pPr>
              <w:rPr>
                <w:ins w:id="944" w:author="Aryan Bataan" w:date="2024-05-20T19:25:00Z"/>
                <w:rFonts w:ascii="Arial" w:hAnsi="Arial" w:cs="Arial"/>
                <w:b/>
                <w:sz w:val="22"/>
                <w:szCs w:val="22"/>
              </w:rPr>
            </w:pPr>
            <w:ins w:id="945" w:author="Aryan Bataan" w:date="2024-05-20T19:25: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5EF1701B" w14:textId="77777777" w:rsidR="00ED44F6" w:rsidRDefault="00ED44F6" w:rsidP="009A77DD">
            <w:pPr>
              <w:rPr>
                <w:ins w:id="946" w:author="Aryan Bataan" w:date="2024-05-20T19:43:00Z"/>
                <w:rFonts w:ascii="Arial" w:hAnsi="Arial" w:cs="Arial"/>
                <w:bCs/>
                <w:sz w:val="22"/>
                <w:szCs w:val="22"/>
              </w:rPr>
            </w:pPr>
            <w:ins w:id="947" w:author="Aryan Bataan" w:date="2024-05-20T19:25:00Z">
              <w:r w:rsidRPr="00667F38">
                <w:rPr>
                  <w:rFonts w:ascii="Arial" w:hAnsi="Arial" w:cs="Arial"/>
                  <w:bCs/>
                  <w:sz w:val="22"/>
                  <w:szCs w:val="22"/>
                </w:rPr>
                <w:t>1. T</w:t>
              </w:r>
            </w:ins>
            <w:ins w:id="948" w:author="Aryan Bataan" w:date="2024-05-20T19:43:00Z">
              <w:r w:rsidR="009A77DD">
                <w:rPr>
                  <w:rFonts w:ascii="Arial" w:hAnsi="Arial" w:cs="Arial"/>
                  <w:bCs/>
                  <w:sz w:val="22"/>
                  <w:szCs w:val="22"/>
                </w:rPr>
                <w:t>he user selects a film to watch.</w:t>
              </w:r>
            </w:ins>
          </w:p>
          <w:p w14:paraId="33B3D84B" w14:textId="77777777" w:rsidR="009A77DD" w:rsidRDefault="009A77DD" w:rsidP="009A77DD">
            <w:pPr>
              <w:rPr>
                <w:ins w:id="949" w:author="Aryan Bataan" w:date="2024-05-20T19:44:00Z"/>
                <w:rFonts w:ascii="Arial" w:hAnsi="Arial" w:cs="Arial"/>
                <w:bCs/>
                <w:sz w:val="22"/>
                <w:szCs w:val="22"/>
              </w:rPr>
            </w:pPr>
            <w:ins w:id="950" w:author="Aryan Bataan" w:date="2024-05-20T19:43:00Z">
              <w:r>
                <w:rPr>
                  <w:rFonts w:ascii="Arial" w:hAnsi="Arial" w:cs="Arial"/>
                  <w:bCs/>
                  <w:sz w:val="22"/>
                  <w:szCs w:val="22"/>
                </w:rPr>
                <w:t>2. The system checks the netw</w:t>
              </w:r>
            </w:ins>
            <w:ins w:id="951" w:author="Aryan Bataan" w:date="2024-05-20T19:44:00Z">
              <w:r>
                <w:rPr>
                  <w:rFonts w:ascii="Arial" w:hAnsi="Arial" w:cs="Arial"/>
                  <w:bCs/>
                  <w:sz w:val="22"/>
                  <w:szCs w:val="22"/>
                </w:rPr>
                <w:t>ork connection’s bandwidth.</w:t>
              </w:r>
            </w:ins>
          </w:p>
          <w:p w14:paraId="41EAC981" w14:textId="77777777" w:rsidR="009A77DD" w:rsidRDefault="009A77DD" w:rsidP="009A77DD">
            <w:pPr>
              <w:rPr>
                <w:ins w:id="952" w:author="Aryan Bataan" w:date="2024-05-20T19:44:00Z"/>
                <w:rFonts w:ascii="Arial" w:hAnsi="Arial" w:cs="Arial"/>
                <w:bCs/>
                <w:sz w:val="22"/>
                <w:szCs w:val="22"/>
              </w:rPr>
            </w:pPr>
            <w:ins w:id="953" w:author="Aryan Bataan" w:date="2024-05-20T19:44:00Z">
              <w:r>
                <w:rPr>
                  <w:rFonts w:ascii="Arial" w:hAnsi="Arial" w:cs="Arial"/>
                  <w:bCs/>
                  <w:sz w:val="22"/>
                  <w:szCs w:val="22"/>
                </w:rPr>
                <w:t>3. The system initiates the pre-buffering of the film.</w:t>
              </w:r>
            </w:ins>
          </w:p>
          <w:p w14:paraId="53486425" w14:textId="77777777" w:rsidR="009A77DD" w:rsidRDefault="009A77DD" w:rsidP="009A77DD">
            <w:pPr>
              <w:rPr>
                <w:ins w:id="954" w:author="Aryan Bataan" w:date="2024-05-20T19:44:00Z"/>
                <w:rFonts w:ascii="Arial" w:hAnsi="Arial" w:cs="Arial"/>
                <w:bCs/>
                <w:sz w:val="22"/>
                <w:szCs w:val="22"/>
              </w:rPr>
            </w:pPr>
            <w:ins w:id="955" w:author="Aryan Bataan" w:date="2024-05-20T19:44:00Z">
              <w:r>
                <w:rPr>
                  <w:rFonts w:ascii="Arial" w:hAnsi="Arial" w:cs="Arial"/>
                  <w:bCs/>
                  <w:sz w:val="22"/>
                  <w:szCs w:val="22"/>
                </w:rPr>
                <w:t>4. The user is notified of the buffering states via a graphic resembling a bar.</w:t>
              </w:r>
            </w:ins>
          </w:p>
          <w:p w14:paraId="1EA148CB" w14:textId="77777777" w:rsidR="009A77DD" w:rsidRDefault="009A77DD" w:rsidP="009A77DD">
            <w:pPr>
              <w:rPr>
                <w:ins w:id="956" w:author="Aryan Bataan" w:date="2024-05-20T19:45:00Z"/>
                <w:rFonts w:ascii="Arial" w:hAnsi="Arial" w:cs="Arial"/>
                <w:bCs/>
                <w:sz w:val="22"/>
                <w:szCs w:val="22"/>
              </w:rPr>
            </w:pPr>
            <w:ins w:id="957" w:author="Aryan Bataan" w:date="2024-05-20T19:44:00Z">
              <w:r>
                <w:rPr>
                  <w:rFonts w:ascii="Arial" w:hAnsi="Arial" w:cs="Arial"/>
                  <w:bCs/>
                  <w:sz w:val="22"/>
                  <w:szCs w:val="22"/>
                </w:rPr>
                <w:t xml:space="preserve">5. </w:t>
              </w:r>
            </w:ins>
            <w:ins w:id="958" w:author="Aryan Bataan" w:date="2024-05-20T19:45:00Z">
              <w:r>
                <w:rPr>
                  <w:rFonts w:ascii="Arial" w:hAnsi="Arial" w:cs="Arial"/>
                  <w:bCs/>
                  <w:sz w:val="22"/>
                  <w:szCs w:val="22"/>
                </w:rPr>
                <w:t>The user decides to either wait or return at a late</w:t>
              </w:r>
              <w:r w:rsidR="002A758E">
                <w:rPr>
                  <w:rFonts w:ascii="Arial" w:hAnsi="Arial" w:cs="Arial"/>
                  <w:bCs/>
                  <w:sz w:val="22"/>
                  <w:szCs w:val="22"/>
                </w:rPr>
                <w:t>r time.</w:t>
              </w:r>
            </w:ins>
          </w:p>
          <w:p w14:paraId="77B98DB6" w14:textId="2E6AD3FF" w:rsidR="002A758E" w:rsidRDefault="002A758E" w:rsidP="009A77DD">
            <w:pPr>
              <w:rPr>
                <w:ins w:id="959" w:author="Aryan Bataan" w:date="2024-05-20T19:46:00Z"/>
                <w:rFonts w:ascii="Arial" w:hAnsi="Arial" w:cs="Arial"/>
                <w:bCs/>
                <w:sz w:val="22"/>
                <w:szCs w:val="22"/>
              </w:rPr>
            </w:pPr>
            <w:ins w:id="960" w:author="Aryan Bataan" w:date="2024-05-20T19:45:00Z">
              <w:r>
                <w:rPr>
                  <w:rFonts w:ascii="Arial" w:hAnsi="Arial" w:cs="Arial"/>
                  <w:bCs/>
                  <w:sz w:val="22"/>
                  <w:szCs w:val="22"/>
                </w:rPr>
                <w:t xml:space="preserve">6. The system </w:t>
              </w:r>
            </w:ins>
            <w:ins w:id="961" w:author="Aryan Bataan" w:date="2024-05-20T19:46:00Z">
              <w:r>
                <w:rPr>
                  <w:rFonts w:ascii="Arial" w:hAnsi="Arial" w:cs="Arial"/>
                  <w:bCs/>
                  <w:sz w:val="22"/>
                  <w:szCs w:val="22"/>
                </w:rPr>
                <w:t>finishes</w:t>
              </w:r>
            </w:ins>
            <w:ins w:id="962" w:author="Aryan Bataan" w:date="2024-05-20T19:45:00Z">
              <w:r>
                <w:rPr>
                  <w:rFonts w:ascii="Arial" w:hAnsi="Arial" w:cs="Arial"/>
                  <w:bCs/>
                  <w:sz w:val="22"/>
                  <w:szCs w:val="22"/>
                </w:rPr>
                <w:t xml:space="preserve"> buffering.</w:t>
              </w:r>
            </w:ins>
          </w:p>
          <w:p w14:paraId="1BF44150" w14:textId="36D282EC" w:rsidR="002A758E" w:rsidRPr="00E4517C" w:rsidRDefault="002A758E" w:rsidP="009A77DD">
            <w:pPr>
              <w:rPr>
                <w:ins w:id="963" w:author="Aryan Bataan" w:date="2024-05-20T19:25:00Z"/>
                <w:rFonts w:ascii="Arial" w:hAnsi="Arial" w:cs="Arial"/>
                <w:bCs/>
                <w:sz w:val="22"/>
                <w:szCs w:val="22"/>
              </w:rPr>
            </w:pPr>
            <w:ins w:id="964" w:author="Aryan Bataan" w:date="2024-05-20T19:46:00Z">
              <w:r>
                <w:rPr>
                  <w:rFonts w:ascii="Arial" w:hAnsi="Arial" w:cs="Arial"/>
                  <w:bCs/>
                  <w:sz w:val="22"/>
                  <w:szCs w:val="22"/>
                </w:rPr>
                <w:lastRenderedPageBreak/>
                <w:t xml:space="preserve">7. The screen is rid of the buffering bar and begins playing fluidly without any </w:t>
              </w:r>
            </w:ins>
            <w:ins w:id="965" w:author="Aryan Bataan" w:date="2024-05-21T22:28:00Z">
              <w:r w:rsidR="00221A17">
                <w:rPr>
                  <w:rFonts w:ascii="Arial" w:hAnsi="Arial" w:cs="Arial"/>
                  <w:bCs/>
                  <w:sz w:val="22"/>
                  <w:szCs w:val="22"/>
                </w:rPr>
                <w:t>further</w:t>
              </w:r>
            </w:ins>
            <w:ins w:id="966" w:author="Aryan Bataan" w:date="2024-05-20T19:46:00Z">
              <w:r>
                <w:rPr>
                  <w:rFonts w:ascii="Arial" w:hAnsi="Arial" w:cs="Arial"/>
                  <w:bCs/>
                  <w:sz w:val="22"/>
                  <w:szCs w:val="22"/>
                </w:rPr>
                <w:t xml:space="preserve"> interruptions.</w:t>
              </w:r>
            </w:ins>
          </w:p>
        </w:tc>
      </w:tr>
      <w:tr w:rsidR="00ED44F6" w:rsidRPr="007769BC" w14:paraId="75AA23D7" w14:textId="77777777" w:rsidTr="00EC5B63">
        <w:trPr>
          <w:trHeight w:val="498"/>
          <w:ins w:id="967" w:author="Aryan Bataan" w:date="2024-05-20T19:25:00Z"/>
        </w:trPr>
        <w:tc>
          <w:tcPr>
            <w:tcW w:w="9576" w:type="dxa"/>
            <w:gridSpan w:val="4"/>
            <w:shd w:val="clear" w:color="auto" w:fill="auto"/>
          </w:tcPr>
          <w:p w14:paraId="643C8A73" w14:textId="77777777" w:rsidR="00ED44F6" w:rsidRDefault="00ED44F6" w:rsidP="00EC5B63">
            <w:pPr>
              <w:rPr>
                <w:ins w:id="968" w:author="Aryan Bataan" w:date="2024-05-20T19:25:00Z"/>
                <w:rFonts w:ascii="Arial" w:hAnsi="Arial" w:cs="Arial"/>
                <w:sz w:val="22"/>
                <w:szCs w:val="22"/>
              </w:rPr>
            </w:pPr>
            <w:ins w:id="969" w:author="Aryan Bataan" w:date="2024-05-20T19:25:00Z">
              <w:r w:rsidRPr="007769BC">
                <w:rPr>
                  <w:rFonts w:ascii="Arial" w:hAnsi="Arial" w:cs="Arial"/>
                  <w:b/>
                  <w:sz w:val="22"/>
                  <w:szCs w:val="22"/>
                </w:rPr>
                <w:lastRenderedPageBreak/>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01983A18" w14:textId="5A9B7070" w:rsidR="00ED44F6" w:rsidRDefault="002A758E" w:rsidP="00EC5B63">
            <w:pPr>
              <w:rPr>
                <w:ins w:id="970" w:author="Aryan Bataan" w:date="2024-05-20T19:25:00Z"/>
                <w:rFonts w:ascii="Arial" w:hAnsi="Arial" w:cs="Arial"/>
                <w:sz w:val="22"/>
                <w:szCs w:val="22"/>
              </w:rPr>
            </w:pPr>
            <w:ins w:id="971" w:author="Aryan Bataan" w:date="2024-05-20T19:48:00Z">
              <w:r>
                <w:rPr>
                  <w:rFonts w:ascii="Arial" w:hAnsi="Arial" w:cs="Arial"/>
                  <w:sz w:val="22"/>
                  <w:szCs w:val="22"/>
                </w:rPr>
                <w:t>4</w:t>
              </w:r>
            </w:ins>
            <w:ins w:id="972" w:author="Aryan Bataan" w:date="2024-05-20T19:25:00Z">
              <w:r w:rsidR="00ED44F6">
                <w:rPr>
                  <w:rFonts w:ascii="Arial" w:hAnsi="Arial" w:cs="Arial"/>
                  <w:sz w:val="22"/>
                  <w:szCs w:val="22"/>
                </w:rPr>
                <w:t>a. The use</w:t>
              </w:r>
            </w:ins>
            <w:ins w:id="973" w:author="Aryan Bataan" w:date="2024-05-20T19:48:00Z">
              <w:r>
                <w:rPr>
                  <w:rFonts w:ascii="Arial" w:hAnsi="Arial" w:cs="Arial"/>
                  <w:sz w:val="22"/>
                  <w:szCs w:val="22"/>
                </w:rPr>
                <w:t>r decides to return at a later time</w:t>
              </w:r>
            </w:ins>
            <w:ins w:id="974" w:author="Aryan Bataan" w:date="2024-05-20T19:25:00Z">
              <w:r w:rsidR="00ED44F6">
                <w:rPr>
                  <w:rFonts w:ascii="Arial" w:hAnsi="Arial" w:cs="Arial"/>
                  <w:sz w:val="22"/>
                  <w:szCs w:val="22"/>
                </w:rPr>
                <w:t>.</w:t>
              </w:r>
            </w:ins>
          </w:p>
          <w:p w14:paraId="211BD545" w14:textId="0161FE7A" w:rsidR="00ED44F6" w:rsidRDefault="00A72E38" w:rsidP="002A758E">
            <w:pPr>
              <w:rPr>
                <w:ins w:id="975" w:author="Aryan Bataan" w:date="2024-05-20T19:48:00Z"/>
                <w:rFonts w:ascii="Arial" w:hAnsi="Arial" w:cs="Arial"/>
                <w:sz w:val="22"/>
                <w:szCs w:val="22"/>
              </w:rPr>
            </w:pPr>
            <w:ins w:id="976" w:author="Aryan Bataan" w:date="2024-05-21T22:15:00Z">
              <w:r>
                <w:rPr>
                  <w:rFonts w:ascii="Arial" w:hAnsi="Arial" w:cs="Arial"/>
                  <w:sz w:val="22"/>
                  <w:szCs w:val="22"/>
                </w:rPr>
                <w:t xml:space="preserve">- </w:t>
              </w:r>
            </w:ins>
            <w:ins w:id="977" w:author="Aryan Bataan" w:date="2024-05-20T19:25:00Z">
              <w:r w:rsidR="00ED44F6">
                <w:rPr>
                  <w:rFonts w:ascii="Arial" w:hAnsi="Arial" w:cs="Arial"/>
                  <w:sz w:val="22"/>
                  <w:szCs w:val="22"/>
                </w:rPr>
                <w:t>T</w:t>
              </w:r>
            </w:ins>
            <w:ins w:id="978" w:author="Aryan Bataan" w:date="2024-05-20T19:48:00Z">
              <w:r w:rsidR="002A758E">
                <w:rPr>
                  <w:rFonts w:ascii="Arial" w:hAnsi="Arial" w:cs="Arial"/>
                  <w:sz w:val="22"/>
                  <w:szCs w:val="22"/>
                </w:rPr>
                <w:t>he system saves the buffering progress.</w:t>
              </w:r>
            </w:ins>
          </w:p>
          <w:p w14:paraId="763E04F5" w14:textId="0180AC5A" w:rsidR="002A758E" w:rsidRDefault="00A72E38" w:rsidP="002A758E">
            <w:pPr>
              <w:rPr>
                <w:ins w:id="979" w:author="Aryan Bataan" w:date="2024-05-20T19:48:00Z"/>
                <w:rFonts w:ascii="Arial" w:hAnsi="Arial" w:cs="Arial"/>
                <w:sz w:val="22"/>
                <w:szCs w:val="22"/>
              </w:rPr>
            </w:pPr>
            <w:ins w:id="980" w:author="Aryan Bataan" w:date="2024-05-21T22:15:00Z">
              <w:r>
                <w:rPr>
                  <w:rFonts w:ascii="Arial" w:hAnsi="Arial" w:cs="Arial"/>
                  <w:sz w:val="22"/>
                  <w:szCs w:val="22"/>
                </w:rPr>
                <w:t xml:space="preserve">- </w:t>
              </w:r>
            </w:ins>
            <w:ins w:id="981" w:author="Aryan Bataan" w:date="2024-05-20T19:48:00Z">
              <w:r w:rsidR="002A758E">
                <w:rPr>
                  <w:rFonts w:ascii="Arial" w:hAnsi="Arial" w:cs="Arial"/>
                  <w:sz w:val="22"/>
                  <w:szCs w:val="22"/>
                </w:rPr>
                <w:t>The user exits the film and ultimately the application.</w:t>
              </w:r>
            </w:ins>
          </w:p>
          <w:p w14:paraId="435D8452" w14:textId="12F2D972" w:rsidR="002A758E" w:rsidRPr="007769BC" w:rsidRDefault="00A72E38" w:rsidP="002A758E">
            <w:pPr>
              <w:rPr>
                <w:ins w:id="982" w:author="Aryan Bataan" w:date="2024-05-20T19:25:00Z"/>
                <w:rFonts w:ascii="Arial" w:hAnsi="Arial" w:cs="Arial"/>
                <w:sz w:val="22"/>
                <w:szCs w:val="22"/>
              </w:rPr>
            </w:pPr>
            <w:ins w:id="983" w:author="Aryan Bataan" w:date="2024-05-21T22:15:00Z">
              <w:r>
                <w:rPr>
                  <w:rFonts w:ascii="Arial" w:hAnsi="Arial" w:cs="Arial"/>
                  <w:sz w:val="22"/>
                  <w:szCs w:val="22"/>
                </w:rPr>
                <w:t xml:space="preserve">- </w:t>
              </w:r>
            </w:ins>
            <w:ins w:id="984" w:author="Aryan Bataan" w:date="2024-05-20T19:48:00Z">
              <w:r w:rsidR="002A758E">
                <w:rPr>
                  <w:rFonts w:ascii="Arial" w:hAnsi="Arial" w:cs="Arial"/>
                  <w:sz w:val="22"/>
                  <w:szCs w:val="22"/>
                </w:rPr>
                <w:t>The system resumes buffering</w:t>
              </w:r>
            </w:ins>
            <w:ins w:id="985" w:author="Aryan Bataan" w:date="2024-05-20T19:49:00Z">
              <w:r w:rsidR="002A758E">
                <w:rPr>
                  <w:rFonts w:ascii="Arial" w:hAnsi="Arial" w:cs="Arial"/>
                  <w:sz w:val="22"/>
                  <w:szCs w:val="22"/>
                </w:rPr>
                <w:t xml:space="preserve"> when the user returns.</w:t>
              </w:r>
            </w:ins>
          </w:p>
        </w:tc>
      </w:tr>
      <w:tr w:rsidR="00ED44F6" w:rsidRPr="007769BC" w14:paraId="4204FB02" w14:textId="77777777" w:rsidTr="00EC5B63">
        <w:trPr>
          <w:ins w:id="986" w:author="Aryan Bataan" w:date="2024-05-20T19:25:00Z"/>
        </w:trPr>
        <w:tc>
          <w:tcPr>
            <w:tcW w:w="9576" w:type="dxa"/>
            <w:gridSpan w:val="4"/>
            <w:shd w:val="clear" w:color="auto" w:fill="auto"/>
          </w:tcPr>
          <w:p w14:paraId="1B2DD815" w14:textId="77777777" w:rsidR="00ED44F6" w:rsidRDefault="00ED44F6" w:rsidP="00EC5B63">
            <w:pPr>
              <w:rPr>
                <w:ins w:id="987" w:author="Aryan Bataan" w:date="2024-05-20T19:25:00Z"/>
                <w:rFonts w:ascii="Arial" w:hAnsi="Arial" w:cs="Arial"/>
                <w:sz w:val="22"/>
                <w:szCs w:val="22"/>
              </w:rPr>
            </w:pPr>
            <w:ins w:id="988" w:author="Aryan Bataan" w:date="2024-05-20T19:25: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48C76389" w14:textId="063629DB" w:rsidR="00ED44F6" w:rsidRDefault="002A758E" w:rsidP="00EC5B63">
            <w:pPr>
              <w:rPr>
                <w:ins w:id="989" w:author="Aryan Bataan" w:date="2024-05-20T19:25:00Z"/>
                <w:rFonts w:ascii="Arial" w:hAnsi="Arial" w:cs="Arial"/>
                <w:sz w:val="22"/>
                <w:szCs w:val="22"/>
              </w:rPr>
            </w:pPr>
            <w:ins w:id="990" w:author="Aryan Bataan" w:date="2024-05-20T19:49:00Z">
              <w:r>
                <w:rPr>
                  <w:rFonts w:ascii="Arial" w:hAnsi="Arial" w:cs="Arial"/>
                  <w:sz w:val="22"/>
                  <w:szCs w:val="22"/>
                </w:rPr>
                <w:t>3</w:t>
              </w:r>
            </w:ins>
            <w:ins w:id="991" w:author="Aryan Bataan" w:date="2024-05-20T19:25:00Z">
              <w:r w:rsidR="00ED44F6">
                <w:rPr>
                  <w:rFonts w:ascii="Arial" w:hAnsi="Arial" w:cs="Arial"/>
                  <w:sz w:val="22"/>
                  <w:szCs w:val="22"/>
                </w:rPr>
                <w:t>a. Th</w:t>
              </w:r>
            </w:ins>
            <w:ins w:id="992" w:author="Aryan Bataan" w:date="2024-05-20T19:49:00Z">
              <w:r>
                <w:rPr>
                  <w:rFonts w:ascii="Arial" w:hAnsi="Arial" w:cs="Arial"/>
                  <w:sz w:val="22"/>
                  <w:szCs w:val="22"/>
                </w:rPr>
                <w:t>e network connection is hindered during the buffering stage.</w:t>
              </w:r>
            </w:ins>
          </w:p>
          <w:p w14:paraId="24426AAB" w14:textId="49611F6E" w:rsidR="00ED44F6" w:rsidRDefault="00A72E38" w:rsidP="00EC5B63">
            <w:pPr>
              <w:rPr>
                <w:ins w:id="993" w:author="Aryan Bataan" w:date="2024-05-20T19:25:00Z"/>
                <w:rFonts w:ascii="Arial" w:hAnsi="Arial" w:cs="Arial"/>
                <w:sz w:val="22"/>
                <w:szCs w:val="22"/>
              </w:rPr>
            </w:pPr>
            <w:ins w:id="994" w:author="Aryan Bataan" w:date="2024-05-21T22:16:00Z">
              <w:r>
                <w:rPr>
                  <w:rFonts w:ascii="Arial" w:hAnsi="Arial" w:cs="Arial"/>
                  <w:sz w:val="22"/>
                  <w:szCs w:val="22"/>
                </w:rPr>
                <w:t xml:space="preserve">- </w:t>
              </w:r>
            </w:ins>
            <w:ins w:id="995" w:author="Aryan Bataan" w:date="2024-05-20T19:49:00Z">
              <w:r w:rsidR="002A758E">
                <w:rPr>
                  <w:rFonts w:ascii="Arial" w:hAnsi="Arial" w:cs="Arial"/>
                  <w:sz w:val="22"/>
                  <w:szCs w:val="22"/>
                </w:rPr>
                <w:t>The system pauses buffering and notifies the user</w:t>
              </w:r>
            </w:ins>
            <w:ins w:id="996" w:author="Aryan Bataan" w:date="2024-05-20T19:25:00Z">
              <w:r w:rsidR="00ED44F6">
                <w:rPr>
                  <w:rFonts w:ascii="Arial" w:hAnsi="Arial" w:cs="Arial"/>
                  <w:sz w:val="22"/>
                  <w:szCs w:val="22"/>
                </w:rPr>
                <w:t>.</w:t>
              </w:r>
            </w:ins>
          </w:p>
          <w:p w14:paraId="2302EB2E" w14:textId="7C4BC2BD" w:rsidR="00ED44F6" w:rsidRPr="007769BC" w:rsidRDefault="00A72E38" w:rsidP="00EC5B63">
            <w:pPr>
              <w:rPr>
                <w:ins w:id="997" w:author="Aryan Bataan" w:date="2024-05-20T19:25:00Z"/>
                <w:rFonts w:ascii="Arial" w:hAnsi="Arial" w:cs="Arial"/>
                <w:sz w:val="22"/>
                <w:szCs w:val="22"/>
              </w:rPr>
            </w:pPr>
            <w:ins w:id="998" w:author="Aryan Bataan" w:date="2024-05-21T22:16:00Z">
              <w:r>
                <w:rPr>
                  <w:rFonts w:ascii="Arial" w:hAnsi="Arial" w:cs="Arial"/>
                  <w:sz w:val="22"/>
                  <w:szCs w:val="22"/>
                </w:rPr>
                <w:t xml:space="preserve">- </w:t>
              </w:r>
            </w:ins>
            <w:ins w:id="999" w:author="Aryan Bataan" w:date="2024-05-20T19:25:00Z">
              <w:r w:rsidR="00ED44F6">
                <w:rPr>
                  <w:rFonts w:ascii="Arial" w:hAnsi="Arial" w:cs="Arial"/>
                  <w:sz w:val="22"/>
                  <w:szCs w:val="22"/>
                </w:rPr>
                <w:t>T</w:t>
              </w:r>
            </w:ins>
            <w:ins w:id="1000" w:author="Aryan Bataan" w:date="2024-05-20T19:50:00Z">
              <w:r w:rsidR="002A758E">
                <w:rPr>
                  <w:rFonts w:ascii="Arial" w:hAnsi="Arial" w:cs="Arial"/>
                  <w:sz w:val="22"/>
                  <w:szCs w:val="22"/>
                </w:rPr>
                <w:t>he system tries again to buffer when the network connection is regained consciou</w:t>
              </w:r>
            </w:ins>
            <w:ins w:id="1001" w:author="Aryan Bataan" w:date="2024-05-20T19:51:00Z">
              <w:r w:rsidR="002A758E">
                <w:rPr>
                  <w:rFonts w:ascii="Arial" w:hAnsi="Arial" w:cs="Arial"/>
                  <w:sz w:val="22"/>
                  <w:szCs w:val="22"/>
                </w:rPr>
                <w:t>sness.</w:t>
              </w:r>
            </w:ins>
          </w:p>
        </w:tc>
      </w:tr>
      <w:tr w:rsidR="00ED44F6" w:rsidRPr="007769BC" w14:paraId="55E154B4" w14:textId="77777777" w:rsidTr="00EC5B63">
        <w:trPr>
          <w:ins w:id="1002" w:author="Aryan Bataan" w:date="2024-05-20T19:25:00Z"/>
        </w:trPr>
        <w:tc>
          <w:tcPr>
            <w:tcW w:w="9576" w:type="dxa"/>
            <w:gridSpan w:val="4"/>
            <w:shd w:val="clear" w:color="auto" w:fill="auto"/>
          </w:tcPr>
          <w:p w14:paraId="541E5783" w14:textId="77777777" w:rsidR="00ED44F6" w:rsidRDefault="00ED44F6" w:rsidP="00EC5B63">
            <w:pPr>
              <w:rPr>
                <w:ins w:id="1003" w:author="Aryan Bataan" w:date="2024-05-20T19:25:00Z"/>
                <w:rFonts w:ascii="Arial" w:hAnsi="Arial" w:cs="Arial"/>
                <w:b/>
                <w:sz w:val="22"/>
                <w:szCs w:val="22"/>
              </w:rPr>
            </w:pPr>
            <w:ins w:id="1004" w:author="Aryan Bataan" w:date="2024-05-20T19:25:00Z">
              <w:r w:rsidRPr="004D69D3">
                <w:rPr>
                  <w:rFonts w:ascii="Arial" w:hAnsi="Arial" w:cs="Arial"/>
                  <w:b/>
                  <w:sz w:val="22"/>
                  <w:szCs w:val="22"/>
                </w:rPr>
                <w:t>Special Requirements:</w:t>
              </w:r>
            </w:ins>
          </w:p>
          <w:p w14:paraId="2B1029FD" w14:textId="4CDF9C91" w:rsidR="00ED44F6" w:rsidRDefault="00ED44F6" w:rsidP="00EC5B63">
            <w:pPr>
              <w:pStyle w:val="ListParagraph"/>
              <w:numPr>
                <w:ilvl w:val="0"/>
                <w:numId w:val="26"/>
              </w:numPr>
              <w:rPr>
                <w:ins w:id="1005" w:author="Aryan Bataan" w:date="2024-05-20T19:25:00Z"/>
                <w:rFonts w:ascii="Arial" w:hAnsi="Arial" w:cs="Arial"/>
                <w:bCs/>
                <w:sz w:val="22"/>
                <w:szCs w:val="22"/>
              </w:rPr>
            </w:pPr>
            <w:ins w:id="1006" w:author="Aryan Bataan" w:date="2024-05-20T19:25:00Z">
              <w:r>
                <w:rPr>
                  <w:rFonts w:ascii="Arial" w:hAnsi="Arial" w:cs="Arial"/>
                  <w:bCs/>
                  <w:sz w:val="22"/>
                  <w:szCs w:val="22"/>
                </w:rPr>
                <w:t>A</w:t>
              </w:r>
            </w:ins>
            <w:ins w:id="1007" w:author="Aryan Bataan" w:date="2024-05-20T19:52:00Z">
              <w:r w:rsidR="002A758E">
                <w:rPr>
                  <w:rFonts w:ascii="Arial" w:hAnsi="Arial" w:cs="Arial"/>
                  <w:bCs/>
                  <w:sz w:val="22"/>
                  <w:szCs w:val="22"/>
                </w:rPr>
                <w:t xml:space="preserve">pply systematic techniques such as non-blocking I/O to prevent long </w:t>
              </w:r>
            </w:ins>
            <w:ins w:id="1008" w:author="Aryan Bataan" w:date="2024-05-20T19:53:00Z">
              <w:r w:rsidR="002A758E">
                <w:rPr>
                  <w:rFonts w:ascii="Arial" w:hAnsi="Arial" w:cs="Arial"/>
                  <w:bCs/>
                  <w:sz w:val="22"/>
                  <w:szCs w:val="22"/>
                </w:rPr>
                <w:t>extensive wait times.</w:t>
              </w:r>
            </w:ins>
            <w:ins w:id="1009" w:author="Aryan Bataan" w:date="2024-05-20T19:25:00Z">
              <w:r>
                <w:rPr>
                  <w:rFonts w:ascii="Arial" w:hAnsi="Arial" w:cs="Arial"/>
                  <w:bCs/>
                  <w:sz w:val="22"/>
                  <w:szCs w:val="22"/>
                </w:rPr>
                <w:t>.</w:t>
              </w:r>
            </w:ins>
          </w:p>
          <w:p w14:paraId="262789E1" w14:textId="46F8F95B" w:rsidR="00ED44F6" w:rsidRPr="00667F38" w:rsidRDefault="002A758E" w:rsidP="00EC5B63">
            <w:pPr>
              <w:pStyle w:val="ListParagraph"/>
              <w:numPr>
                <w:ilvl w:val="0"/>
                <w:numId w:val="26"/>
              </w:numPr>
              <w:rPr>
                <w:ins w:id="1010" w:author="Aryan Bataan" w:date="2024-05-20T19:25:00Z"/>
                <w:rFonts w:ascii="Arial" w:hAnsi="Arial" w:cs="Arial"/>
                <w:bCs/>
                <w:sz w:val="22"/>
                <w:szCs w:val="22"/>
              </w:rPr>
            </w:pPr>
            <w:ins w:id="1011" w:author="Aryan Bataan" w:date="2024-05-20T19:53:00Z">
              <w:r>
                <w:rPr>
                  <w:rFonts w:ascii="Arial" w:hAnsi="Arial" w:cs="Arial"/>
                  <w:bCs/>
                  <w:sz w:val="22"/>
                  <w:szCs w:val="22"/>
                </w:rPr>
                <w:t>Set a notification system in place to monitor and display buffering status and options</w:t>
              </w:r>
            </w:ins>
            <w:ins w:id="1012" w:author="Aryan Bataan" w:date="2024-05-20T19:25:00Z">
              <w:r w:rsidR="00ED44F6">
                <w:rPr>
                  <w:rFonts w:ascii="Arial" w:hAnsi="Arial" w:cs="Arial"/>
                  <w:bCs/>
                  <w:sz w:val="22"/>
                  <w:szCs w:val="22"/>
                </w:rPr>
                <w:t>.</w:t>
              </w:r>
            </w:ins>
          </w:p>
        </w:tc>
      </w:tr>
      <w:tr w:rsidR="00ED44F6" w:rsidRPr="007769BC" w14:paraId="3DEC814D" w14:textId="77777777" w:rsidTr="00EC5B63">
        <w:trPr>
          <w:ins w:id="1013" w:author="Aryan Bataan" w:date="2024-05-20T19:25:00Z"/>
        </w:trPr>
        <w:tc>
          <w:tcPr>
            <w:tcW w:w="9576" w:type="dxa"/>
            <w:gridSpan w:val="4"/>
            <w:shd w:val="clear" w:color="auto" w:fill="auto"/>
          </w:tcPr>
          <w:p w14:paraId="407B60AC" w14:textId="77777777" w:rsidR="00ED44F6" w:rsidRDefault="00ED44F6" w:rsidP="00EC5B63">
            <w:pPr>
              <w:rPr>
                <w:ins w:id="1014" w:author="Aryan Bataan" w:date="2024-05-20T19:25:00Z"/>
                <w:rFonts w:ascii="Arial" w:hAnsi="Arial" w:cs="Arial"/>
                <w:b/>
                <w:sz w:val="22"/>
                <w:szCs w:val="22"/>
              </w:rPr>
            </w:pPr>
            <w:ins w:id="1015" w:author="Aryan Bataan" w:date="2024-05-20T19:25:00Z">
              <w:r w:rsidRPr="00CC2AD7">
                <w:rPr>
                  <w:rFonts w:ascii="Arial" w:hAnsi="Arial" w:cs="Arial"/>
                  <w:b/>
                  <w:sz w:val="22"/>
                  <w:szCs w:val="22"/>
                </w:rPr>
                <w:t>To do/Issues</w:t>
              </w:r>
              <w:r>
                <w:rPr>
                  <w:rFonts w:ascii="Arial" w:hAnsi="Arial" w:cs="Arial"/>
                  <w:b/>
                  <w:sz w:val="22"/>
                  <w:szCs w:val="22"/>
                </w:rPr>
                <w:t>:</w:t>
              </w:r>
            </w:ins>
          </w:p>
          <w:p w14:paraId="583873CF" w14:textId="0F81AA4F" w:rsidR="00ED44F6" w:rsidRDefault="002A758E" w:rsidP="00EC5B63">
            <w:pPr>
              <w:pStyle w:val="ListParagraph"/>
              <w:numPr>
                <w:ilvl w:val="0"/>
                <w:numId w:val="26"/>
              </w:numPr>
              <w:rPr>
                <w:ins w:id="1016" w:author="Aryan Bataan" w:date="2024-05-20T19:25:00Z"/>
                <w:rFonts w:ascii="Arial" w:hAnsi="Arial" w:cs="Arial"/>
                <w:bCs/>
                <w:sz w:val="22"/>
                <w:szCs w:val="22"/>
              </w:rPr>
            </w:pPr>
            <w:ins w:id="1017" w:author="Aryan Bataan" w:date="2024-05-20T19:53:00Z">
              <w:r>
                <w:rPr>
                  <w:rFonts w:ascii="Arial" w:hAnsi="Arial" w:cs="Arial"/>
                  <w:bCs/>
                  <w:sz w:val="22"/>
                  <w:szCs w:val="22"/>
                </w:rPr>
                <w:t xml:space="preserve">Optimize buffering </w:t>
              </w:r>
            </w:ins>
            <w:ins w:id="1018" w:author="Aryan Bataan" w:date="2024-05-20T19:54:00Z">
              <w:r>
                <w:rPr>
                  <w:rFonts w:ascii="Arial" w:hAnsi="Arial" w:cs="Arial"/>
                  <w:bCs/>
                  <w:sz w:val="22"/>
                  <w:szCs w:val="22"/>
                </w:rPr>
                <w:t>algorithms</w:t>
              </w:r>
            </w:ins>
            <w:ins w:id="1019" w:author="Aryan Bataan" w:date="2024-05-20T19:25:00Z">
              <w:r w:rsidR="00ED44F6">
                <w:rPr>
                  <w:rFonts w:ascii="Arial" w:hAnsi="Arial" w:cs="Arial"/>
                  <w:bCs/>
                  <w:sz w:val="22"/>
                  <w:szCs w:val="22"/>
                </w:rPr>
                <w:t>.</w:t>
              </w:r>
            </w:ins>
          </w:p>
          <w:p w14:paraId="08BFB76D" w14:textId="5F979E37" w:rsidR="00ED44F6" w:rsidRPr="00667F38" w:rsidRDefault="002A758E" w:rsidP="00EC5B63">
            <w:pPr>
              <w:pStyle w:val="ListParagraph"/>
              <w:numPr>
                <w:ilvl w:val="0"/>
                <w:numId w:val="26"/>
              </w:numPr>
              <w:rPr>
                <w:ins w:id="1020" w:author="Aryan Bataan" w:date="2024-05-20T19:25:00Z"/>
                <w:rFonts w:ascii="Arial" w:hAnsi="Arial" w:cs="Arial"/>
                <w:bCs/>
                <w:sz w:val="22"/>
                <w:szCs w:val="22"/>
              </w:rPr>
            </w:pPr>
            <w:ins w:id="1021" w:author="Aryan Bataan" w:date="2024-05-20T19:54:00Z">
              <w:r>
                <w:rPr>
                  <w:rFonts w:ascii="Arial" w:hAnsi="Arial" w:cs="Arial"/>
                  <w:bCs/>
                  <w:sz w:val="22"/>
                  <w:szCs w:val="22"/>
                </w:rPr>
                <w:t>Test numerous network conditions to ensure dependability</w:t>
              </w:r>
            </w:ins>
            <w:ins w:id="1022" w:author="Aryan Bataan" w:date="2024-05-20T19:25:00Z">
              <w:r w:rsidR="00ED44F6">
                <w:rPr>
                  <w:rFonts w:ascii="Arial" w:hAnsi="Arial" w:cs="Arial"/>
                  <w:bCs/>
                  <w:sz w:val="22"/>
                  <w:szCs w:val="22"/>
                </w:rPr>
                <w:t>.</w:t>
              </w:r>
            </w:ins>
          </w:p>
        </w:tc>
      </w:tr>
    </w:tbl>
    <w:p w14:paraId="5C9C5FAC" w14:textId="545BAA34" w:rsidR="00804B94" w:rsidRDefault="00804B94" w:rsidP="00B2773E">
      <w:pPr>
        <w:rPr>
          <w:ins w:id="1023" w:author="Aryan Bataan" w:date="2024-05-21T19:49:00Z"/>
        </w:rPr>
      </w:pPr>
    </w:p>
    <w:p w14:paraId="5B9D7D6E" w14:textId="77777777" w:rsidR="00804B94" w:rsidRDefault="00804B94">
      <w:pPr>
        <w:rPr>
          <w:ins w:id="1024" w:author="Aryan Bataan" w:date="2024-05-21T19:49:00Z"/>
        </w:rPr>
      </w:pPr>
      <w:ins w:id="1025" w:author="Aryan Bataan" w:date="2024-05-21T19:49:00Z">
        <w: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199"/>
        <w:gridCol w:w="979"/>
        <w:gridCol w:w="851"/>
        <w:gridCol w:w="2508"/>
      </w:tblGrid>
      <w:tr w:rsidR="00804B94" w:rsidRPr="007769BC" w14:paraId="686E016B" w14:textId="77777777" w:rsidTr="00EA06AE">
        <w:trPr>
          <w:ins w:id="1026" w:author="Aryan Bataan" w:date="2024-05-21T19:49:00Z"/>
        </w:trPr>
        <w:tc>
          <w:tcPr>
            <w:tcW w:w="5958" w:type="dxa"/>
            <w:gridSpan w:val="2"/>
            <w:shd w:val="clear" w:color="auto" w:fill="auto"/>
          </w:tcPr>
          <w:p w14:paraId="7A10DECA" w14:textId="5A323861" w:rsidR="00804B94" w:rsidRPr="007769BC" w:rsidRDefault="00804B94" w:rsidP="00EA06AE">
            <w:pPr>
              <w:rPr>
                <w:ins w:id="1027" w:author="Aryan Bataan" w:date="2024-05-21T19:49:00Z"/>
                <w:rFonts w:ascii="Arial" w:hAnsi="Arial" w:cs="Arial"/>
                <w:sz w:val="22"/>
                <w:szCs w:val="22"/>
              </w:rPr>
            </w:pPr>
            <w:ins w:id="1028" w:author="Aryan Bataan" w:date="2024-05-21T19:49: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r>
                <w:rPr>
                  <w:rFonts w:ascii="Arial" w:hAnsi="Arial" w:cs="Arial"/>
                  <w:sz w:val="22"/>
                  <w:szCs w:val="22"/>
                </w:rPr>
                <w:t xml:space="preserve"> </w:t>
              </w:r>
            </w:ins>
            <w:ins w:id="1029" w:author="Aryan Bataan" w:date="2024-05-21T19:50:00Z">
              <w:r>
                <w:rPr>
                  <w:rFonts w:ascii="Arial" w:hAnsi="Arial" w:cs="Arial"/>
                  <w:sz w:val="22"/>
                  <w:szCs w:val="22"/>
                </w:rPr>
                <w:t>Offline-Viewing Downloads</w:t>
              </w:r>
            </w:ins>
          </w:p>
        </w:tc>
        <w:tc>
          <w:tcPr>
            <w:tcW w:w="900" w:type="dxa"/>
            <w:shd w:val="clear" w:color="auto" w:fill="auto"/>
          </w:tcPr>
          <w:p w14:paraId="743FE391" w14:textId="4AC7E94C" w:rsidR="00804B94" w:rsidRPr="007769BC" w:rsidRDefault="00804B94" w:rsidP="00EA06AE">
            <w:pPr>
              <w:rPr>
                <w:ins w:id="1030" w:author="Aryan Bataan" w:date="2024-05-21T19:49:00Z"/>
                <w:rFonts w:ascii="Arial" w:hAnsi="Arial" w:cs="Arial"/>
                <w:sz w:val="22"/>
                <w:szCs w:val="22"/>
              </w:rPr>
            </w:pPr>
            <w:ins w:id="1031" w:author="Aryan Bataan" w:date="2024-05-21T19:49:00Z">
              <w:r w:rsidRPr="007769BC">
                <w:rPr>
                  <w:rFonts w:ascii="Arial" w:hAnsi="Arial" w:cs="Arial"/>
                  <w:b/>
                  <w:sz w:val="22"/>
                  <w:szCs w:val="22"/>
                </w:rPr>
                <w:t>ID</w:t>
              </w:r>
              <w:r w:rsidRPr="007769BC">
                <w:rPr>
                  <w:rFonts w:ascii="Arial" w:hAnsi="Arial" w:cs="Arial"/>
                  <w:sz w:val="22"/>
                  <w:szCs w:val="22"/>
                </w:rPr>
                <w:t>:</w:t>
              </w:r>
              <w:r>
                <w:rPr>
                  <w:rFonts w:ascii="Arial" w:hAnsi="Arial" w:cs="Arial"/>
                  <w:sz w:val="22"/>
                  <w:szCs w:val="22"/>
                </w:rPr>
                <w:t xml:space="preserve"> UC-5</w:t>
              </w:r>
            </w:ins>
          </w:p>
        </w:tc>
        <w:tc>
          <w:tcPr>
            <w:tcW w:w="2718" w:type="dxa"/>
            <w:shd w:val="clear" w:color="auto" w:fill="auto"/>
          </w:tcPr>
          <w:p w14:paraId="520A1900" w14:textId="77777777" w:rsidR="00804B94" w:rsidRPr="007769BC" w:rsidRDefault="00804B94" w:rsidP="00EA06AE">
            <w:pPr>
              <w:rPr>
                <w:ins w:id="1032" w:author="Aryan Bataan" w:date="2024-05-21T19:49:00Z"/>
                <w:rFonts w:ascii="Arial" w:hAnsi="Arial" w:cs="Arial"/>
                <w:sz w:val="22"/>
                <w:szCs w:val="22"/>
              </w:rPr>
            </w:pPr>
            <w:ins w:id="1033" w:author="Aryan Bataan" w:date="2024-05-21T19:49: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804B94" w:rsidRPr="007769BC" w14:paraId="640D9015" w14:textId="77777777" w:rsidTr="00EA06AE">
        <w:trPr>
          <w:ins w:id="1034" w:author="Aryan Bataan" w:date="2024-05-21T19:49:00Z"/>
        </w:trPr>
        <w:tc>
          <w:tcPr>
            <w:tcW w:w="4788" w:type="dxa"/>
            <w:shd w:val="clear" w:color="auto" w:fill="auto"/>
          </w:tcPr>
          <w:p w14:paraId="5F395FB4" w14:textId="77777777" w:rsidR="00804B94" w:rsidRPr="007769BC" w:rsidRDefault="00804B94" w:rsidP="00EA06AE">
            <w:pPr>
              <w:rPr>
                <w:ins w:id="1035" w:author="Aryan Bataan" w:date="2024-05-21T19:49:00Z"/>
                <w:rFonts w:ascii="Arial" w:hAnsi="Arial" w:cs="Arial"/>
                <w:sz w:val="22"/>
                <w:szCs w:val="22"/>
              </w:rPr>
            </w:pPr>
            <w:ins w:id="1036" w:author="Aryan Bataan" w:date="2024-05-21T19:49: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r>
                <w:rPr>
                  <w:rFonts w:ascii="Arial" w:hAnsi="Arial" w:cs="Arial"/>
                  <w:sz w:val="22"/>
                  <w:szCs w:val="22"/>
                </w:rPr>
                <w:t xml:space="preserve"> User</w:t>
              </w:r>
            </w:ins>
          </w:p>
        </w:tc>
        <w:tc>
          <w:tcPr>
            <w:tcW w:w="4788" w:type="dxa"/>
            <w:gridSpan w:val="3"/>
            <w:shd w:val="clear" w:color="auto" w:fill="auto"/>
          </w:tcPr>
          <w:p w14:paraId="37196391" w14:textId="77777777" w:rsidR="00804B94" w:rsidRPr="007769BC" w:rsidRDefault="00804B94" w:rsidP="00EA06AE">
            <w:pPr>
              <w:rPr>
                <w:ins w:id="1037" w:author="Aryan Bataan" w:date="2024-05-21T19:49:00Z"/>
                <w:rFonts w:ascii="Arial" w:hAnsi="Arial" w:cs="Arial"/>
                <w:sz w:val="22"/>
                <w:szCs w:val="22"/>
              </w:rPr>
            </w:pPr>
            <w:ins w:id="1038" w:author="Aryan Bataan" w:date="2024-05-21T19:49: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ins>
          </w:p>
        </w:tc>
      </w:tr>
      <w:tr w:rsidR="00804B94" w:rsidRPr="007769BC" w14:paraId="56BAC6D8" w14:textId="77777777" w:rsidTr="00EA06AE">
        <w:trPr>
          <w:ins w:id="1039" w:author="Aryan Bataan" w:date="2024-05-21T19:49:00Z"/>
        </w:trPr>
        <w:tc>
          <w:tcPr>
            <w:tcW w:w="9576" w:type="dxa"/>
            <w:gridSpan w:val="4"/>
            <w:shd w:val="clear" w:color="auto" w:fill="auto"/>
          </w:tcPr>
          <w:p w14:paraId="775D70BC" w14:textId="77777777" w:rsidR="00804B94" w:rsidRPr="007769BC" w:rsidRDefault="00804B94" w:rsidP="00EA06AE">
            <w:pPr>
              <w:rPr>
                <w:ins w:id="1040" w:author="Aryan Bataan" w:date="2024-05-21T19:49:00Z"/>
                <w:rFonts w:ascii="Arial" w:hAnsi="Arial" w:cs="Arial"/>
                <w:b/>
                <w:sz w:val="22"/>
                <w:szCs w:val="22"/>
              </w:rPr>
            </w:pPr>
            <w:ins w:id="1041" w:author="Aryan Bataan" w:date="2024-05-21T19:49:00Z">
              <w:r>
                <w:rPr>
                  <w:rFonts w:ascii="Arial" w:hAnsi="Arial" w:cs="Arial"/>
                  <w:b/>
                  <w:sz w:val="22"/>
                  <w:szCs w:val="22"/>
                </w:rPr>
                <w:t>Supporting Actors:</w:t>
              </w:r>
            </w:ins>
          </w:p>
        </w:tc>
      </w:tr>
      <w:tr w:rsidR="00804B94" w:rsidRPr="007769BC" w14:paraId="789F51F6" w14:textId="77777777" w:rsidTr="00EA06AE">
        <w:trPr>
          <w:ins w:id="1042" w:author="Aryan Bataan" w:date="2024-05-21T19:49:00Z"/>
        </w:trPr>
        <w:tc>
          <w:tcPr>
            <w:tcW w:w="9576" w:type="dxa"/>
            <w:gridSpan w:val="4"/>
            <w:shd w:val="clear" w:color="auto" w:fill="auto"/>
          </w:tcPr>
          <w:p w14:paraId="566B31B2" w14:textId="77777777" w:rsidR="00804B94" w:rsidRPr="007769BC" w:rsidRDefault="00804B94" w:rsidP="00EA06AE">
            <w:pPr>
              <w:rPr>
                <w:ins w:id="1043" w:author="Aryan Bataan" w:date="2024-05-21T19:49:00Z"/>
                <w:rFonts w:ascii="Arial" w:hAnsi="Arial" w:cs="Arial"/>
                <w:sz w:val="22"/>
                <w:szCs w:val="22"/>
              </w:rPr>
            </w:pPr>
            <w:ins w:id="1044" w:author="Aryan Bataan" w:date="2024-05-21T19:49: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695E62B6" w14:textId="72EF69AC" w:rsidR="00804B94" w:rsidRDefault="00804B94" w:rsidP="00EA06AE">
            <w:pPr>
              <w:rPr>
                <w:ins w:id="1045" w:author="Aryan Bataan" w:date="2024-05-21T19:49:00Z"/>
                <w:rFonts w:ascii="Arial" w:hAnsi="Arial" w:cs="Arial"/>
                <w:sz w:val="22"/>
                <w:szCs w:val="22"/>
              </w:rPr>
            </w:pPr>
            <w:ins w:id="1046" w:author="Aryan Bataan" w:date="2024-05-21T19:49:00Z">
              <w:r>
                <w:rPr>
                  <w:rFonts w:ascii="Arial" w:hAnsi="Arial" w:cs="Arial"/>
                  <w:sz w:val="22"/>
                  <w:szCs w:val="22"/>
                </w:rPr>
                <w:t>Users: The user wis</w:t>
              </w:r>
            </w:ins>
            <w:ins w:id="1047" w:author="Aryan Bataan" w:date="2024-05-21T19:52:00Z">
              <w:r w:rsidR="00380493">
                <w:rPr>
                  <w:rFonts w:ascii="Arial" w:hAnsi="Arial" w:cs="Arial"/>
                  <w:sz w:val="22"/>
                  <w:szCs w:val="22"/>
                </w:rPr>
                <w:t>hes</w:t>
              </w:r>
            </w:ins>
            <w:ins w:id="1048" w:author="Aryan Bataan" w:date="2024-05-21T19:50:00Z">
              <w:r w:rsidR="007B6488">
                <w:rPr>
                  <w:rFonts w:ascii="Arial" w:hAnsi="Arial" w:cs="Arial"/>
                  <w:sz w:val="22"/>
                  <w:szCs w:val="22"/>
                </w:rPr>
                <w:t xml:space="preserve"> t</w:t>
              </w:r>
            </w:ins>
            <w:ins w:id="1049" w:author="Aryan Bataan" w:date="2024-05-21T19:51:00Z">
              <w:r w:rsidR="003C557B">
                <w:rPr>
                  <w:rFonts w:ascii="Arial" w:hAnsi="Arial" w:cs="Arial"/>
                  <w:sz w:val="22"/>
                  <w:szCs w:val="22"/>
                </w:rPr>
                <w:t xml:space="preserve">o </w:t>
              </w:r>
              <w:r w:rsidR="00380493">
                <w:rPr>
                  <w:rFonts w:ascii="Arial" w:hAnsi="Arial" w:cs="Arial"/>
                  <w:sz w:val="22"/>
                  <w:szCs w:val="22"/>
                </w:rPr>
                <w:t>download thei</w:t>
              </w:r>
            </w:ins>
            <w:ins w:id="1050" w:author="Aryan Bataan" w:date="2024-05-21T19:52:00Z">
              <w:r w:rsidR="00380493">
                <w:rPr>
                  <w:rFonts w:ascii="Arial" w:hAnsi="Arial" w:cs="Arial"/>
                  <w:sz w:val="22"/>
                  <w:szCs w:val="22"/>
                </w:rPr>
                <w:t>r favorite films for offline viewing.</w:t>
              </w:r>
            </w:ins>
          </w:p>
          <w:p w14:paraId="64FDD348" w14:textId="105DA392" w:rsidR="00804B94" w:rsidRPr="007769BC" w:rsidRDefault="00380493" w:rsidP="00EA06AE">
            <w:pPr>
              <w:rPr>
                <w:ins w:id="1051" w:author="Aryan Bataan" w:date="2024-05-21T19:49:00Z"/>
                <w:rFonts w:ascii="Arial" w:hAnsi="Arial" w:cs="Arial"/>
                <w:sz w:val="22"/>
                <w:szCs w:val="22"/>
              </w:rPr>
            </w:pPr>
            <w:ins w:id="1052" w:author="Aryan Bataan" w:date="2024-05-21T19:52:00Z">
              <w:r>
                <w:rPr>
                  <w:rFonts w:ascii="Arial" w:hAnsi="Arial" w:cs="Arial"/>
                  <w:sz w:val="22"/>
                  <w:szCs w:val="22"/>
                </w:rPr>
                <w:t>Film Studio</w:t>
              </w:r>
            </w:ins>
            <w:ins w:id="1053" w:author="Aryan Bataan" w:date="2024-05-21T19:49:00Z">
              <w:r w:rsidR="00804B94">
                <w:rPr>
                  <w:rFonts w:ascii="Arial" w:hAnsi="Arial" w:cs="Arial"/>
                  <w:sz w:val="22"/>
                  <w:szCs w:val="22"/>
                </w:rPr>
                <w:t>: Ensure tha</w:t>
              </w:r>
            </w:ins>
            <w:ins w:id="1054" w:author="Aryan Bataan" w:date="2024-05-21T19:52:00Z">
              <w:r>
                <w:rPr>
                  <w:rFonts w:ascii="Arial" w:hAnsi="Arial" w:cs="Arial"/>
                  <w:sz w:val="22"/>
                  <w:szCs w:val="22"/>
                </w:rPr>
                <w:t>t the content of the user’s choice be available for a</w:t>
              </w:r>
            </w:ins>
            <w:ins w:id="1055" w:author="Aryan Bataan" w:date="2024-05-21T19:53:00Z">
              <w:r>
                <w:rPr>
                  <w:rFonts w:ascii="Arial" w:hAnsi="Arial" w:cs="Arial"/>
                  <w:sz w:val="22"/>
                  <w:szCs w:val="22"/>
                </w:rPr>
                <w:t xml:space="preserve"> secure download process.</w:t>
              </w:r>
            </w:ins>
          </w:p>
        </w:tc>
      </w:tr>
      <w:tr w:rsidR="00804B94" w:rsidRPr="007769BC" w14:paraId="241A29FF" w14:textId="77777777" w:rsidTr="00EA06AE">
        <w:trPr>
          <w:ins w:id="1056" w:author="Aryan Bataan" w:date="2024-05-21T19:49:00Z"/>
        </w:trPr>
        <w:tc>
          <w:tcPr>
            <w:tcW w:w="9576" w:type="dxa"/>
            <w:gridSpan w:val="4"/>
            <w:shd w:val="clear" w:color="auto" w:fill="auto"/>
          </w:tcPr>
          <w:p w14:paraId="13183E49" w14:textId="43E13676" w:rsidR="00804B94" w:rsidRPr="007769BC" w:rsidRDefault="00804B94" w:rsidP="00EA06AE">
            <w:pPr>
              <w:rPr>
                <w:ins w:id="1057" w:author="Aryan Bataan" w:date="2024-05-21T19:49:00Z"/>
                <w:rFonts w:ascii="Arial" w:hAnsi="Arial" w:cs="Arial"/>
                <w:sz w:val="22"/>
                <w:szCs w:val="22"/>
              </w:rPr>
            </w:pPr>
            <w:ins w:id="1058" w:author="Aryan Bataan" w:date="2024-05-21T19:49: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ins w:id="1059" w:author="Aryan Bataan" w:date="2024-05-21T19:54:00Z">
              <w:r w:rsidR="009E58C3">
                <w:rPr>
                  <w:rFonts w:ascii="Arial" w:hAnsi="Arial" w:cs="Arial"/>
                  <w:sz w:val="22"/>
                  <w:szCs w:val="22"/>
                </w:rPr>
                <w:t>The user decides to select a set of films they wish to download to view offline.</w:t>
              </w:r>
            </w:ins>
          </w:p>
        </w:tc>
      </w:tr>
      <w:tr w:rsidR="00804B94" w:rsidRPr="007769BC" w14:paraId="47F630E2" w14:textId="77777777" w:rsidTr="00EA06AE">
        <w:trPr>
          <w:ins w:id="1060" w:author="Aryan Bataan" w:date="2024-05-21T19:49:00Z"/>
        </w:trPr>
        <w:tc>
          <w:tcPr>
            <w:tcW w:w="9576" w:type="dxa"/>
            <w:gridSpan w:val="4"/>
            <w:shd w:val="clear" w:color="auto" w:fill="auto"/>
          </w:tcPr>
          <w:p w14:paraId="1AC9ED50" w14:textId="63F69E32" w:rsidR="00804B94" w:rsidRPr="007769BC" w:rsidRDefault="00804B94" w:rsidP="00EA06AE">
            <w:pPr>
              <w:rPr>
                <w:ins w:id="1061" w:author="Aryan Bataan" w:date="2024-05-21T19:49:00Z"/>
                <w:rFonts w:ascii="Arial" w:hAnsi="Arial" w:cs="Arial"/>
                <w:sz w:val="22"/>
                <w:szCs w:val="22"/>
              </w:rPr>
            </w:pPr>
            <w:ins w:id="1062" w:author="Aryan Bataan" w:date="2024-05-21T19:49:00Z">
              <w:r w:rsidRPr="007769BC">
                <w:rPr>
                  <w:rFonts w:ascii="Arial" w:hAnsi="Arial" w:cs="Arial"/>
                  <w:b/>
                  <w:sz w:val="22"/>
                  <w:szCs w:val="22"/>
                </w:rPr>
                <w:t>Trigger</w:t>
              </w:r>
              <w:r w:rsidRPr="007769BC">
                <w:rPr>
                  <w:rFonts w:ascii="Arial" w:hAnsi="Arial" w:cs="Arial"/>
                  <w:sz w:val="22"/>
                  <w:szCs w:val="22"/>
                </w:rPr>
                <w:t>:</w:t>
              </w:r>
              <w:r>
                <w:rPr>
                  <w:rFonts w:ascii="Arial" w:hAnsi="Arial" w:cs="Arial"/>
                  <w:sz w:val="22"/>
                  <w:szCs w:val="22"/>
                </w:rPr>
                <w:t xml:space="preserve"> The user selects a film and the format in which they wish to watch the fi</w:t>
              </w:r>
            </w:ins>
            <w:ins w:id="1063" w:author="Aryan Bataan" w:date="2024-05-21T19:55:00Z">
              <w:r w:rsidR="009E58C3">
                <w:rPr>
                  <w:rFonts w:ascii="Arial" w:hAnsi="Arial" w:cs="Arial"/>
                  <w:sz w:val="22"/>
                  <w:szCs w:val="22"/>
                </w:rPr>
                <w:t>lm then and there but also another time without a network connection.</w:t>
              </w:r>
            </w:ins>
          </w:p>
          <w:p w14:paraId="4FA1C917" w14:textId="77777777" w:rsidR="00804B94" w:rsidRPr="007769BC" w:rsidRDefault="00804B94" w:rsidP="00EA06AE">
            <w:pPr>
              <w:rPr>
                <w:ins w:id="1064" w:author="Aryan Bataan" w:date="2024-05-21T19:49:00Z"/>
                <w:rFonts w:ascii="Arial" w:hAnsi="Arial" w:cs="Arial"/>
                <w:sz w:val="22"/>
                <w:szCs w:val="22"/>
              </w:rPr>
            </w:pPr>
          </w:p>
          <w:p w14:paraId="0CAC4596" w14:textId="77777777" w:rsidR="00804B94" w:rsidRPr="007769BC" w:rsidRDefault="00804B94" w:rsidP="00EA06AE">
            <w:pPr>
              <w:tabs>
                <w:tab w:val="left" w:pos="1980"/>
                <w:tab w:val="left" w:pos="3240"/>
              </w:tabs>
              <w:rPr>
                <w:ins w:id="1065" w:author="Aryan Bataan" w:date="2024-05-21T19:49:00Z"/>
                <w:rFonts w:ascii="Arial" w:hAnsi="Arial" w:cs="Arial"/>
                <w:sz w:val="22"/>
                <w:szCs w:val="22"/>
              </w:rPr>
            </w:pPr>
            <w:ins w:id="1066" w:author="Aryan Bataan" w:date="2024-05-21T19:49:00Z">
              <w:r w:rsidRPr="007769BC">
                <w:rPr>
                  <w:rFonts w:ascii="Arial" w:hAnsi="Arial" w:cs="Arial"/>
                  <w:b/>
                  <w:sz w:val="22"/>
                  <w:szCs w:val="22"/>
                </w:rPr>
                <w:t>Type</w:t>
              </w:r>
              <w:r>
                <w:rPr>
                  <w:rFonts w:ascii="Arial" w:hAnsi="Arial" w:cs="Arial"/>
                  <w:b/>
                  <w:sz w:val="22"/>
                  <w:szCs w:val="22"/>
                </w:rPr>
                <w:t xml:space="preserve">: </w:t>
              </w:r>
              <w:r w:rsidRPr="007769BC">
                <w:rPr>
                  <w:rFonts w:ascii="Arial" w:hAnsi="Arial" w:cs="Arial"/>
                  <w:sz w:val="22"/>
                  <w:szCs w:val="22"/>
                </w:rPr>
                <w:t>External</w:t>
              </w:r>
            </w:ins>
          </w:p>
        </w:tc>
      </w:tr>
      <w:tr w:rsidR="00804B94" w:rsidRPr="007769BC" w14:paraId="39A3916D" w14:textId="77777777" w:rsidTr="00EA06AE">
        <w:trPr>
          <w:ins w:id="1067" w:author="Aryan Bataan" w:date="2024-05-21T19:49:00Z"/>
        </w:trPr>
        <w:tc>
          <w:tcPr>
            <w:tcW w:w="9576" w:type="dxa"/>
            <w:gridSpan w:val="4"/>
            <w:shd w:val="clear" w:color="auto" w:fill="auto"/>
          </w:tcPr>
          <w:p w14:paraId="4ABE1A14" w14:textId="77777777" w:rsidR="00804B94" w:rsidRPr="007769BC" w:rsidRDefault="00804B94" w:rsidP="00EA06AE">
            <w:pPr>
              <w:rPr>
                <w:ins w:id="1068" w:author="Aryan Bataan" w:date="2024-05-21T19:49:00Z"/>
                <w:rFonts w:ascii="Arial" w:hAnsi="Arial" w:cs="Arial"/>
                <w:sz w:val="22"/>
                <w:szCs w:val="22"/>
              </w:rPr>
            </w:pPr>
            <w:ins w:id="1069" w:author="Aryan Bataan" w:date="2024-05-21T19:49:00Z">
              <w:r w:rsidRPr="007769BC">
                <w:rPr>
                  <w:rFonts w:ascii="Arial" w:hAnsi="Arial" w:cs="Arial"/>
                  <w:b/>
                  <w:sz w:val="22"/>
                  <w:szCs w:val="22"/>
                </w:rPr>
                <w:t>Relationships</w:t>
              </w:r>
              <w:r w:rsidRPr="007769BC">
                <w:rPr>
                  <w:rFonts w:ascii="Arial" w:hAnsi="Arial" w:cs="Arial"/>
                  <w:sz w:val="22"/>
                  <w:szCs w:val="22"/>
                </w:rPr>
                <w:t xml:space="preserve">: </w:t>
              </w:r>
            </w:ins>
          </w:p>
          <w:p w14:paraId="79FB5225" w14:textId="45AF267B" w:rsidR="00804B94" w:rsidRPr="007769BC" w:rsidRDefault="00804B94" w:rsidP="00EA06AE">
            <w:pPr>
              <w:tabs>
                <w:tab w:val="left" w:pos="720"/>
              </w:tabs>
              <w:rPr>
                <w:ins w:id="1070" w:author="Aryan Bataan" w:date="2024-05-21T19:49:00Z"/>
                <w:rFonts w:ascii="Arial" w:hAnsi="Arial" w:cs="Arial"/>
                <w:sz w:val="22"/>
                <w:szCs w:val="22"/>
              </w:rPr>
            </w:pPr>
            <w:ins w:id="1071" w:author="Aryan Bataan" w:date="2024-05-21T19:49:00Z">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Connected to user</w:t>
              </w:r>
            </w:ins>
            <w:ins w:id="1072" w:author="Aryan Bataan" w:date="2024-05-21T22:18:00Z">
              <w:r w:rsidR="008E77A2">
                <w:rPr>
                  <w:rFonts w:ascii="Arial" w:hAnsi="Arial" w:cs="Arial"/>
                  <w:sz w:val="22"/>
                  <w:szCs w:val="22"/>
                </w:rPr>
                <w:t>.</w:t>
              </w:r>
            </w:ins>
          </w:p>
          <w:p w14:paraId="398B5053" w14:textId="2EEF4754" w:rsidR="00804B94" w:rsidRPr="007769BC" w:rsidRDefault="00804B94" w:rsidP="00EA06AE">
            <w:pPr>
              <w:tabs>
                <w:tab w:val="left" w:pos="720"/>
              </w:tabs>
              <w:rPr>
                <w:ins w:id="1073" w:author="Aryan Bataan" w:date="2024-05-21T19:49:00Z"/>
                <w:rFonts w:ascii="Arial" w:hAnsi="Arial" w:cs="Arial"/>
                <w:sz w:val="22"/>
                <w:szCs w:val="22"/>
              </w:rPr>
            </w:pPr>
            <w:ins w:id="1074" w:author="Aryan Bataan" w:date="2024-05-21T19:49:00Z">
              <w:r>
                <w:rPr>
                  <w:rFonts w:ascii="Arial" w:hAnsi="Arial" w:cs="Arial"/>
                  <w:b/>
                  <w:sz w:val="22"/>
                  <w:szCs w:val="22"/>
                </w:rPr>
                <w:t>I</w:t>
              </w:r>
              <w:r w:rsidRPr="007769BC">
                <w:rPr>
                  <w:rFonts w:ascii="Arial" w:hAnsi="Arial" w:cs="Arial"/>
                  <w:b/>
                  <w:sz w:val="22"/>
                  <w:szCs w:val="22"/>
                </w:rPr>
                <w:t>nclude</w:t>
              </w:r>
              <w:r w:rsidRPr="007769BC">
                <w:rPr>
                  <w:rFonts w:ascii="Arial" w:hAnsi="Arial" w:cs="Arial"/>
                  <w:sz w:val="22"/>
                  <w:szCs w:val="22"/>
                </w:rPr>
                <w:t xml:space="preserve">: </w:t>
              </w:r>
            </w:ins>
            <w:ins w:id="1075" w:author="Aryan Bataan" w:date="2024-05-21T21:52:00Z">
              <w:r w:rsidR="00235CAB">
                <w:rPr>
                  <w:rFonts w:ascii="Arial" w:hAnsi="Arial" w:cs="Arial"/>
                  <w:sz w:val="22"/>
                  <w:szCs w:val="22"/>
                </w:rPr>
                <w:t>Explore films</w:t>
              </w:r>
            </w:ins>
            <w:ins w:id="1076" w:author="Aryan Bataan" w:date="2024-05-21T22:18:00Z">
              <w:r w:rsidR="008E77A2">
                <w:rPr>
                  <w:rFonts w:ascii="Arial" w:hAnsi="Arial" w:cs="Arial"/>
                  <w:sz w:val="22"/>
                  <w:szCs w:val="22"/>
                </w:rPr>
                <w:t>.</w:t>
              </w:r>
            </w:ins>
          </w:p>
          <w:p w14:paraId="309555CC" w14:textId="00006E86" w:rsidR="00804B94" w:rsidRPr="007769BC" w:rsidRDefault="00804B94" w:rsidP="00EA06AE">
            <w:pPr>
              <w:tabs>
                <w:tab w:val="left" w:pos="720"/>
              </w:tabs>
              <w:rPr>
                <w:ins w:id="1077" w:author="Aryan Bataan" w:date="2024-05-21T19:49:00Z"/>
                <w:rFonts w:ascii="Arial" w:hAnsi="Arial" w:cs="Arial"/>
                <w:sz w:val="22"/>
                <w:szCs w:val="22"/>
              </w:rPr>
            </w:pPr>
            <w:ins w:id="1078" w:author="Aryan Bataan" w:date="2024-05-21T19:49:00Z">
              <w:r w:rsidRPr="007769BC">
                <w:rPr>
                  <w:rFonts w:ascii="Arial" w:hAnsi="Arial" w:cs="Arial"/>
                  <w:b/>
                  <w:sz w:val="22"/>
                  <w:szCs w:val="22"/>
                </w:rPr>
                <w:t>Extend</w:t>
              </w:r>
            </w:ins>
            <w:ins w:id="1079" w:author="Aryan Bataan" w:date="2024-05-21T21:53:00Z">
              <w:r w:rsidR="00235CAB">
                <w:rPr>
                  <w:rFonts w:ascii="Arial" w:hAnsi="Arial" w:cs="Arial"/>
                  <w:b/>
                  <w:sz w:val="22"/>
                  <w:szCs w:val="22"/>
                </w:rPr>
                <w:t>:</w:t>
              </w:r>
            </w:ins>
          </w:p>
          <w:p w14:paraId="6C093E2F" w14:textId="77777777" w:rsidR="00804B94" w:rsidRPr="007769BC" w:rsidRDefault="00804B94" w:rsidP="00EA06AE">
            <w:pPr>
              <w:tabs>
                <w:tab w:val="left" w:pos="720"/>
              </w:tabs>
              <w:rPr>
                <w:ins w:id="1080" w:author="Aryan Bataan" w:date="2024-05-21T19:49:00Z"/>
                <w:rFonts w:ascii="Arial" w:hAnsi="Arial" w:cs="Arial"/>
                <w:sz w:val="22"/>
                <w:szCs w:val="22"/>
              </w:rPr>
            </w:pPr>
            <w:ins w:id="1081" w:author="Aryan Bataan" w:date="2024-05-21T19:49:00Z">
              <w:r w:rsidRPr="007769BC">
                <w:rPr>
                  <w:rFonts w:ascii="Arial" w:hAnsi="Arial" w:cs="Arial"/>
                  <w:b/>
                  <w:sz w:val="22"/>
                  <w:szCs w:val="22"/>
                </w:rPr>
                <w:t>Generalization</w:t>
              </w:r>
              <w:r w:rsidRPr="007769BC">
                <w:rPr>
                  <w:rFonts w:ascii="Arial" w:hAnsi="Arial" w:cs="Arial"/>
                  <w:sz w:val="22"/>
                  <w:szCs w:val="22"/>
                </w:rPr>
                <w:t xml:space="preserve">: </w:t>
              </w:r>
            </w:ins>
          </w:p>
        </w:tc>
      </w:tr>
      <w:tr w:rsidR="00804B94" w:rsidRPr="007769BC" w14:paraId="5A7A0A4D" w14:textId="77777777" w:rsidTr="00EA06AE">
        <w:trPr>
          <w:ins w:id="1082" w:author="Aryan Bataan" w:date="2024-05-21T19:49:00Z"/>
        </w:trPr>
        <w:tc>
          <w:tcPr>
            <w:tcW w:w="9576" w:type="dxa"/>
            <w:gridSpan w:val="4"/>
            <w:shd w:val="clear" w:color="auto" w:fill="auto"/>
          </w:tcPr>
          <w:p w14:paraId="530EE248" w14:textId="77777777" w:rsidR="00804B94" w:rsidRDefault="00804B94" w:rsidP="00EA06AE">
            <w:pPr>
              <w:rPr>
                <w:ins w:id="1083" w:author="Aryan Bataan" w:date="2024-05-21T19:49:00Z"/>
                <w:rFonts w:ascii="Arial" w:hAnsi="Arial" w:cs="Arial"/>
                <w:b/>
                <w:sz w:val="22"/>
                <w:szCs w:val="22"/>
              </w:rPr>
            </w:pPr>
            <w:ins w:id="1084" w:author="Aryan Bataan" w:date="2024-05-21T19:49: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223C8646" w14:textId="77777777" w:rsidR="00804B94" w:rsidRDefault="00804B94" w:rsidP="009E58C3">
            <w:pPr>
              <w:rPr>
                <w:ins w:id="1085" w:author="Aryan Bataan" w:date="2024-05-21T19:56:00Z"/>
                <w:rFonts w:ascii="Arial" w:hAnsi="Arial" w:cs="Arial"/>
                <w:bCs/>
                <w:sz w:val="22"/>
                <w:szCs w:val="22"/>
              </w:rPr>
            </w:pPr>
            <w:ins w:id="1086" w:author="Aryan Bataan" w:date="2024-05-21T19:49:00Z">
              <w:r w:rsidRPr="00667F38">
                <w:rPr>
                  <w:rFonts w:ascii="Arial" w:hAnsi="Arial" w:cs="Arial"/>
                  <w:bCs/>
                  <w:sz w:val="22"/>
                  <w:szCs w:val="22"/>
                </w:rPr>
                <w:t>1. T</w:t>
              </w:r>
              <w:r>
                <w:rPr>
                  <w:rFonts w:ascii="Arial" w:hAnsi="Arial" w:cs="Arial"/>
                  <w:bCs/>
                  <w:sz w:val="22"/>
                  <w:szCs w:val="22"/>
                </w:rPr>
                <w:t>he user selects a film t</w:t>
              </w:r>
            </w:ins>
            <w:ins w:id="1087" w:author="Aryan Bataan" w:date="2024-05-21T19:56:00Z">
              <w:r w:rsidR="009E58C3">
                <w:rPr>
                  <w:rFonts w:ascii="Arial" w:hAnsi="Arial" w:cs="Arial"/>
                  <w:bCs/>
                  <w:sz w:val="22"/>
                  <w:szCs w:val="22"/>
                </w:rPr>
                <w:t>o download.</w:t>
              </w:r>
            </w:ins>
          </w:p>
          <w:p w14:paraId="78C2B22B" w14:textId="77777777" w:rsidR="009E58C3" w:rsidRDefault="009E58C3" w:rsidP="009E58C3">
            <w:pPr>
              <w:rPr>
                <w:ins w:id="1088" w:author="Aryan Bataan" w:date="2024-05-21T19:56:00Z"/>
                <w:rFonts w:ascii="Arial" w:hAnsi="Arial" w:cs="Arial"/>
                <w:bCs/>
                <w:sz w:val="22"/>
                <w:szCs w:val="22"/>
              </w:rPr>
            </w:pPr>
            <w:ins w:id="1089" w:author="Aryan Bataan" w:date="2024-05-21T19:56:00Z">
              <w:r>
                <w:rPr>
                  <w:rFonts w:ascii="Arial" w:hAnsi="Arial" w:cs="Arial"/>
                  <w:bCs/>
                  <w:sz w:val="22"/>
                  <w:szCs w:val="22"/>
                </w:rPr>
                <w:t>2. The system begins the download process.</w:t>
              </w:r>
            </w:ins>
          </w:p>
          <w:p w14:paraId="6EB7D73F" w14:textId="22EB0C2E" w:rsidR="009E58C3" w:rsidRDefault="009E58C3" w:rsidP="009E58C3">
            <w:pPr>
              <w:rPr>
                <w:ins w:id="1090" w:author="Aryan Bataan" w:date="2024-05-21T19:57:00Z"/>
                <w:rFonts w:ascii="Arial" w:hAnsi="Arial" w:cs="Arial"/>
                <w:bCs/>
                <w:sz w:val="22"/>
                <w:szCs w:val="22"/>
              </w:rPr>
            </w:pPr>
            <w:ins w:id="1091" w:author="Aryan Bataan" w:date="2024-05-21T19:56:00Z">
              <w:r>
                <w:rPr>
                  <w:rFonts w:ascii="Arial" w:hAnsi="Arial" w:cs="Arial"/>
                  <w:bCs/>
                  <w:sz w:val="22"/>
                  <w:szCs w:val="22"/>
                </w:rPr>
                <w:t xml:space="preserve">3. The user </w:t>
              </w:r>
            </w:ins>
            <w:ins w:id="1092" w:author="Aryan Bataan" w:date="2024-05-21T19:58:00Z">
              <w:r>
                <w:rPr>
                  <w:rFonts w:ascii="Arial" w:hAnsi="Arial" w:cs="Arial"/>
                  <w:bCs/>
                  <w:sz w:val="22"/>
                  <w:szCs w:val="22"/>
                </w:rPr>
                <w:t>will be shown the download progress</w:t>
              </w:r>
            </w:ins>
            <w:ins w:id="1093" w:author="Aryan Bataan" w:date="2024-05-21T19:56:00Z">
              <w:r>
                <w:rPr>
                  <w:rFonts w:ascii="Arial" w:hAnsi="Arial" w:cs="Arial"/>
                  <w:bCs/>
                  <w:sz w:val="22"/>
                  <w:szCs w:val="22"/>
                </w:rPr>
                <w:t xml:space="preserve"> </w:t>
              </w:r>
            </w:ins>
            <w:ins w:id="1094" w:author="Aryan Bataan" w:date="2024-05-21T19:58:00Z">
              <w:r>
                <w:rPr>
                  <w:rFonts w:ascii="Arial" w:hAnsi="Arial" w:cs="Arial"/>
                  <w:bCs/>
                  <w:sz w:val="22"/>
                  <w:szCs w:val="22"/>
                </w:rPr>
                <w:t>using</w:t>
              </w:r>
            </w:ins>
            <w:ins w:id="1095" w:author="Aryan Bataan" w:date="2024-05-21T19:56:00Z">
              <w:r>
                <w:rPr>
                  <w:rFonts w:ascii="Arial" w:hAnsi="Arial" w:cs="Arial"/>
                  <w:bCs/>
                  <w:sz w:val="22"/>
                  <w:szCs w:val="22"/>
                </w:rPr>
                <w:t xml:space="preserve"> a graphic similar to the b</w:t>
              </w:r>
            </w:ins>
            <w:ins w:id="1096" w:author="Aryan Bataan" w:date="2024-05-21T19:57:00Z">
              <w:r>
                <w:rPr>
                  <w:rFonts w:ascii="Arial" w:hAnsi="Arial" w:cs="Arial"/>
                  <w:bCs/>
                  <w:sz w:val="22"/>
                  <w:szCs w:val="22"/>
                </w:rPr>
                <w:t>ar that accompanies the pre-buffering process.</w:t>
              </w:r>
            </w:ins>
          </w:p>
          <w:p w14:paraId="5108D256" w14:textId="4D16A5F4" w:rsidR="009E58C3" w:rsidRPr="00E4517C" w:rsidRDefault="009E58C3" w:rsidP="009E58C3">
            <w:pPr>
              <w:rPr>
                <w:ins w:id="1097" w:author="Aryan Bataan" w:date="2024-05-21T19:49:00Z"/>
                <w:rFonts w:ascii="Arial" w:hAnsi="Arial" w:cs="Arial"/>
                <w:bCs/>
                <w:sz w:val="22"/>
                <w:szCs w:val="22"/>
              </w:rPr>
            </w:pPr>
            <w:ins w:id="1098" w:author="Aryan Bataan" w:date="2024-05-21T19:57:00Z">
              <w:r>
                <w:rPr>
                  <w:rFonts w:ascii="Arial" w:hAnsi="Arial" w:cs="Arial"/>
                  <w:bCs/>
                  <w:sz w:val="22"/>
                  <w:szCs w:val="22"/>
                </w:rPr>
                <w:t xml:space="preserve">4. </w:t>
              </w:r>
            </w:ins>
            <w:ins w:id="1099" w:author="Aryan Bataan" w:date="2024-05-21T19:58:00Z">
              <w:r>
                <w:rPr>
                  <w:rFonts w:ascii="Arial" w:hAnsi="Arial" w:cs="Arial"/>
                  <w:bCs/>
                  <w:sz w:val="22"/>
                  <w:szCs w:val="22"/>
                </w:rPr>
                <w:t>Once t</w:t>
              </w:r>
            </w:ins>
            <w:ins w:id="1100" w:author="Aryan Bataan" w:date="2024-05-21T19:59:00Z">
              <w:r>
                <w:rPr>
                  <w:rFonts w:ascii="Arial" w:hAnsi="Arial" w:cs="Arial"/>
                  <w:bCs/>
                  <w:sz w:val="22"/>
                  <w:szCs w:val="22"/>
                </w:rPr>
                <w:t xml:space="preserve">he download has concluded, the user is notified by the </w:t>
              </w:r>
            </w:ins>
            <w:ins w:id="1101" w:author="Aryan Bataan" w:date="2024-05-21T20:00:00Z">
              <w:r>
                <w:rPr>
                  <w:rFonts w:ascii="Arial" w:hAnsi="Arial" w:cs="Arial"/>
                  <w:bCs/>
                  <w:sz w:val="22"/>
                  <w:szCs w:val="22"/>
                </w:rPr>
                <w:t>system.</w:t>
              </w:r>
            </w:ins>
          </w:p>
        </w:tc>
      </w:tr>
      <w:tr w:rsidR="00804B94" w:rsidRPr="007769BC" w14:paraId="3DE40FF0" w14:textId="77777777" w:rsidTr="00EA06AE">
        <w:trPr>
          <w:trHeight w:val="498"/>
          <w:ins w:id="1102" w:author="Aryan Bataan" w:date="2024-05-21T19:49:00Z"/>
        </w:trPr>
        <w:tc>
          <w:tcPr>
            <w:tcW w:w="9576" w:type="dxa"/>
            <w:gridSpan w:val="4"/>
            <w:shd w:val="clear" w:color="auto" w:fill="auto"/>
          </w:tcPr>
          <w:p w14:paraId="16EA1CBE" w14:textId="77777777" w:rsidR="00804B94" w:rsidRDefault="00804B94" w:rsidP="00EA06AE">
            <w:pPr>
              <w:rPr>
                <w:ins w:id="1103" w:author="Aryan Bataan" w:date="2024-05-21T19:49:00Z"/>
                <w:rFonts w:ascii="Arial" w:hAnsi="Arial" w:cs="Arial"/>
                <w:sz w:val="22"/>
                <w:szCs w:val="22"/>
              </w:rPr>
            </w:pPr>
            <w:ins w:id="1104" w:author="Aryan Bataan" w:date="2024-05-21T19:49: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2E5D66A9" w14:textId="5F7DC306" w:rsidR="00804B94" w:rsidRDefault="009E58C3" w:rsidP="00EA06AE">
            <w:pPr>
              <w:rPr>
                <w:ins w:id="1105" w:author="Aryan Bataan" w:date="2024-05-21T19:49:00Z"/>
                <w:rFonts w:ascii="Arial" w:hAnsi="Arial" w:cs="Arial"/>
                <w:sz w:val="22"/>
                <w:szCs w:val="22"/>
              </w:rPr>
            </w:pPr>
            <w:ins w:id="1106" w:author="Aryan Bataan" w:date="2024-05-21T20:00:00Z">
              <w:r>
                <w:rPr>
                  <w:rFonts w:ascii="Arial" w:hAnsi="Arial" w:cs="Arial"/>
                  <w:sz w:val="22"/>
                  <w:szCs w:val="22"/>
                </w:rPr>
                <w:t>3</w:t>
              </w:r>
            </w:ins>
            <w:ins w:id="1107" w:author="Aryan Bataan" w:date="2024-05-21T19:49:00Z">
              <w:r w:rsidR="00804B94">
                <w:rPr>
                  <w:rFonts w:ascii="Arial" w:hAnsi="Arial" w:cs="Arial"/>
                  <w:sz w:val="22"/>
                  <w:szCs w:val="22"/>
                </w:rPr>
                <w:t>a. T</w:t>
              </w:r>
            </w:ins>
            <w:ins w:id="1108" w:author="Aryan Bataan" w:date="2024-05-21T20:00:00Z">
              <w:r>
                <w:rPr>
                  <w:rFonts w:ascii="Arial" w:hAnsi="Arial" w:cs="Arial"/>
                  <w:sz w:val="22"/>
                  <w:szCs w:val="22"/>
                </w:rPr>
                <w:t xml:space="preserve">he user can pause and resume the download </w:t>
              </w:r>
            </w:ins>
            <w:ins w:id="1109" w:author="Aryan Bataan" w:date="2024-05-21T20:01:00Z">
              <w:r>
                <w:rPr>
                  <w:rFonts w:ascii="Arial" w:hAnsi="Arial" w:cs="Arial"/>
                  <w:sz w:val="22"/>
                  <w:szCs w:val="22"/>
                </w:rPr>
                <w:t>they’ve requested.</w:t>
              </w:r>
            </w:ins>
          </w:p>
          <w:p w14:paraId="50383FBB" w14:textId="6173497F" w:rsidR="00804B94" w:rsidRDefault="00A72E38" w:rsidP="00EA06AE">
            <w:pPr>
              <w:rPr>
                <w:ins w:id="1110" w:author="Aryan Bataan" w:date="2024-05-21T19:49:00Z"/>
                <w:rFonts w:ascii="Arial" w:hAnsi="Arial" w:cs="Arial"/>
                <w:sz w:val="22"/>
                <w:szCs w:val="22"/>
              </w:rPr>
            </w:pPr>
            <w:ins w:id="1111" w:author="Aryan Bataan" w:date="2024-05-21T22:16:00Z">
              <w:r>
                <w:rPr>
                  <w:rFonts w:ascii="Arial" w:hAnsi="Arial" w:cs="Arial"/>
                  <w:sz w:val="22"/>
                  <w:szCs w:val="22"/>
                </w:rPr>
                <w:lastRenderedPageBreak/>
                <w:t xml:space="preserve">- </w:t>
              </w:r>
            </w:ins>
            <w:ins w:id="1112" w:author="Aryan Bataan" w:date="2024-05-21T19:49:00Z">
              <w:r w:rsidR="00804B94">
                <w:rPr>
                  <w:rFonts w:ascii="Arial" w:hAnsi="Arial" w:cs="Arial"/>
                  <w:sz w:val="22"/>
                  <w:szCs w:val="22"/>
                </w:rPr>
                <w:t xml:space="preserve">The system saves the </w:t>
              </w:r>
            </w:ins>
            <w:ins w:id="1113" w:author="Aryan Bataan" w:date="2024-05-21T20:01:00Z">
              <w:r w:rsidR="009E58C3">
                <w:rPr>
                  <w:rFonts w:ascii="Arial" w:hAnsi="Arial" w:cs="Arial"/>
                  <w:sz w:val="22"/>
                  <w:szCs w:val="22"/>
                </w:rPr>
                <w:t>percentage at which the user has decided to pause</w:t>
              </w:r>
            </w:ins>
            <w:ins w:id="1114" w:author="Aryan Bataan" w:date="2024-05-21T19:49:00Z">
              <w:r w:rsidR="00804B94">
                <w:rPr>
                  <w:rFonts w:ascii="Arial" w:hAnsi="Arial" w:cs="Arial"/>
                  <w:sz w:val="22"/>
                  <w:szCs w:val="22"/>
                </w:rPr>
                <w:t>.</w:t>
              </w:r>
            </w:ins>
          </w:p>
          <w:p w14:paraId="18F1B6B6" w14:textId="619C2CAD" w:rsidR="00804B94" w:rsidRDefault="00A72E38" w:rsidP="00EA06AE">
            <w:pPr>
              <w:rPr>
                <w:ins w:id="1115" w:author="Aryan Bataan" w:date="2024-05-21T19:49:00Z"/>
                <w:rFonts w:ascii="Arial" w:hAnsi="Arial" w:cs="Arial"/>
                <w:sz w:val="22"/>
                <w:szCs w:val="22"/>
              </w:rPr>
            </w:pPr>
            <w:ins w:id="1116" w:author="Aryan Bataan" w:date="2024-05-21T22:16:00Z">
              <w:r>
                <w:rPr>
                  <w:rFonts w:ascii="Arial" w:hAnsi="Arial" w:cs="Arial"/>
                  <w:sz w:val="22"/>
                  <w:szCs w:val="22"/>
                </w:rPr>
                <w:t xml:space="preserve">- </w:t>
              </w:r>
            </w:ins>
            <w:ins w:id="1117" w:author="Aryan Bataan" w:date="2024-05-21T19:49:00Z">
              <w:r w:rsidR="00804B94">
                <w:rPr>
                  <w:rFonts w:ascii="Arial" w:hAnsi="Arial" w:cs="Arial"/>
                  <w:sz w:val="22"/>
                  <w:szCs w:val="22"/>
                </w:rPr>
                <w:t xml:space="preserve">The user exits the </w:t>
              </w:r>
            </w:ins>
            <w:ins w:id="1118" w:author="Aryan Bataan" w:date="2024-05-21T20:01:00Z">
              <w:r w:rsidR="009E58C3">
                <w:rPr>
                  <w:rFonts w:ascii="Arial" w:hAnsi="Arial" w:cs="Arial"/>
                  <w:sz w:val="22"/>
                  <w:szCs w:val="22"/>
                </w:rPr>
                <w:t>menu</w:t>
              </w:r>
            </w:ins>
            <w:ins w:id="1119" w:author="Aryan Bataan" w:date="2024-05-21T19:49:00Z">
              <w:r w:rsidR="00804B94">
                <w:rPr>
                  <w:rFonts w:ascii="Arial" w:hAnsi="Arial" w:cs="Arial"/>
                  <w:sz w:val="22"/>
                  <w:szCs w:val="22"/>
                </w:rPr>
                <w:t xml:space="preserve"> and ultimately the application.</w:t>
              </w:r>
            </w:ins>
          </w:p>
          <w:p w14:paraId="0BFB2C6D" w14:textId="0CBD7483" w:rsidR="00804B94" w:rsidRPr="007769BC" w:rsidRDefault="00A72E38" w:rsidP="00EA06AE">
            <w:pPr>
              <w:rPr>
                <w:ins w:id="1120" w:author="Aryan Bataan" w:date="2024-05-21T19:49:00Z"/>
                <w:rFonts w:ascii="Arial" w:hAnsi="Arial" w:cs="Arial"/>
                <w:sz w:val="22"/>
                <w:szCs w:val="22"/>
              </w:rPr>
            </w:pPr>
            <w:ins w:id="1121" w:author="Aryan Bataan" w:date="2024-05-21T22:16:00Z">
              <w:r>
                <w:rPr>
                  <w:rFonts w:ascii="Arial" w:hAnsi="Arial" w:cs="Arial"/>
                  <w:sz w:val="22"/>
                  <w:szCs w:val="22"/>
                </w:rPr>
                <w:t xml:space="preserve">- </w:t>
              </w:r>
            </w:ins>
            <w:ins w:id="1122" w:author="Aryan Bataan" w:date="2024-05-21T19:49:00Z">
              <w:r w:rsidR="00804B94">
                <w:rPr>
                  <w:rFonts w:ascii="Arial" w:hAnsi="Arial" w:cs="Arial"/>
                  <w:sz w:val="22"/>
                  <w:szCs w:val="22"/>
                </w:rPr>
                <w:t xml:space="preserve">The system resumes </w:t>
              </w:r>
            </w:ins>
            <w:ins w:id="1123" w:author="Aryan Bataan" w:date="2024-05-21T20:02:00Z">
              <w:r w:rsidR="009E58C3">
                <w:rPr>
                  <w:rFonts w:ascii="Arial" w:hAnsi="Arial" w:cs="Arial"/>
                  <w:sz w:val="22"/>
                  <w:szCs w:val="22"/>
                </w:rPr>
                <w:t>downloading</w:t>
              </w:r>
            </w:ins>
            <w:ins w:id="1124" w:author="Aryan Bataan" w:date="2024-05-21T19:49:00Z">
              <w:r w:rsidR="00804B94">
                <w:rPr>
                  <w:rFonts w:ascii="Arial" w:hAnsi="Arial" w:cs="Arial"/>
                  <w:sz w:val="22"/>
                  <w:szCs w:val="22"/>
                </w:rPr>
                <w:t xml:space="preserve"> when the user returns.</w:t>
              </w:r>
            </w:ins>
          </w:p>
        </w:tc>
      </w:tr>
      <w:tr w:rsidR="00804B94" w:rsidRPr="007769BC" w14:paraId="419154CF" w14:textId="77777777" w:rsidTr="00EA06AE">
        <w:trPr>
          <w:ins w:id="1125" w:author="Aryan Bataan" w:date="2024-05-21T19:49:00Z"/>
        </w:trPr>
        <w:tc>
          <w:tcPr>
            <w:tcW w:w="9576" w:type="dxa"/>
            <w:gridSpan w:val="4"/>
            <w:shd w:val="clear" w:color="auto" w:fill="auto"/>
          </w:tcPr>
          <w:p w14:paraId="714448D2" w14:textId="77777777" w:rsidR="00804B94" w:rsidRDefault="00804B94" w:rsidP="00EA06AE">
            <w:pPr>
              <w:rPr>
                <w:ins w:id="1126" w:author="Aryan Bataan" w:date="2024-05-21T19:49:00Z"/>
                <w:rFonts w:ascii="Arial" w:hAnsi="Arial" w:cs="Arial"/>
                <w:sz w:val="22"/>
                <w:szCs w:val="22"/>
              </w:rPr>
            </w:pPr>
            <w:ins w:id="1127" w:author="Aryan Bataan" w:date="2024-05-21T19:49: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63AA89F0" w14:textId="0EE5523B" w:rsidR="00804B94" w:rsidRDefault="00804B94" w:rsidP="00EA06AE">
            <w:pPr>
              <w:rPr>
                <w:ins w:id="1128" w:author="Aryan Bataan" w:date="2024-05-21T19:49:00Z"/>
                <w:rFonts w:ascii="Arial" w:hAnsi="Arial" w:cs="Arial"/>
                <w:sz w:val="22"/>
                <w:szCs w:val="22"/>
              </w:rPr>
            </w:pPr>
            <w:ins w:id="1129" w:author="Aryan Bataan" w:date="2024-05-21T19:49:00Z">
              <w:r>
                <w:rPr>
                  <w:rFonts w:ascii="Arial" w:hAnsi="Arial" w:cs="Arial"/>
                  <w:sz w:val="22"/>
                  <w:szCs w:val="22"/>
                </w:rPr>
                <w:t xml:space="preserve">3a. </w:t>
              </w:r>
            </w:ins>
            <w:ins w:id="1130" w:author="Aryan Bataan" w:date="2024-05-21T20:02:00Z">
              <w:r w:rsidR="009E58C3">
                <w:rPr>
                  <w:rFonts w:ascii="Arial" w:hAnsi="Arial" w:cs="Arial"/>
                  <w:sz w:val="22"/>
                  <w:szCs w:val="22"/>
                </w:rPr>
                <w:t xml:space="preserve">Yesteryear suffers an error </w:t>
              </w:r>
            </w:ins>
            <w:ins w:id="1131" w:author="Aryan Bataan" w:date="2024-05-21T20:03:00Z">
              <w:r w:rsidR="009E58C3">
                <w:rPr>
                  <w:rFonts w:ascii="Arial" w:hAnsi="Arial" w:cs="Arial"/>
                  <w:sz w:val="22"/>
                  <w:szCs w:val="22"/>
                </w:rPr>
                <w:t xml:space="preserve">while </w:t>
              </w:r>
            </w:ins>
            <w:ins w:id="1132" w:author="Aryan Bataan" w:date="2024-05-21T20:02:00Z">
              <w:r w:rsidR="009E58C3">
                <w:rPr>
                  <w:rFonts w:ascii="Arial" w:hAnsi="Arial" w:cs="Arial"/>
                  <w:sz w:val="22"/>
                  <w:szCs w:val="22"/>
                </w:rPr>
                <w:t>downloadin</w:t>
              </w:r>
            </w:ins>
            <w:ins w:id="1133" w:author="Aryan Bataan" w:date="2024-05-21T20:03:00Z">
              <w:r w:rsidR="009E58C3">
                <w:rPr>
                  <w:rFonts w:ascii="Arial" w:hAnsi="Arial" w:cs="Arial"/>
                  <w:sz w:val="22"/>
                  <w:szCs w:val="22"/>
                </w:rPr>
                <w:t>g the film.</w:t>
              </w:r>
            </w:ins>
          </w:p>
          <w:p w14:paraId="207A9A86" w14:textId="4315BE35" w:rsidR="00804B94" w:rsidRDefault="00A72E38" w:rsidP="00EA06AE">
            <w:pPr>
              <w:rPr>
                <w:ins w:id="1134" w:author="Aryan Bataan" w:date="2024-05-21T19:49:00Z"/>
                <w:rFonts w:ascii="Arial" w:hAnsi="Arial" w:cs="Arial"/>
                <w:sz w:val="22"/>
                <w:szCs w:val="22"/>
              </w:rPr>
            </w:pPr>
            <w:ins w:id="1135" w:author="Aryan Bataan" w:date="2024-05-21T22:16:00Z">
              <w:r>
                <w:rPr>
                  <w:rFonts w:ascii="Arial" w:hAnsi="Arial" w:cs="Arial"/>
                  <w:sz w:val="22"/>
                  <w:szCs w:val="22"/>
                </w:rPr>
                <w:t xml:space="preserve">- </w:t>
              </w:r>
            </w:ins>
            <w:ins w:id="1136" w:author="Aryan Bataan" w:date="2024-05-21T19:49:00Z">
              <w:r w:rsidR="00804B94">
                <w:rPr>
                  <w:rFonts w:ascii="Arial" w:hAnsi="Arial" w:cs="Arial"/>
                  <w:sz w:val="22"/>
                  <w:szCs w:val="22"/>
                </w:rPr>
                <w:t xml:space="preserve">The system pauses </w:t>
              </w:r>
            </w:ins>
            <w:ins w:id="1137" w:author="Aryan Bataan" w:date="2024-05-21T20:03:00Z">
              <w:r w:rsidR="009E58C3">
                <w:rPr>
                  <w:rFonts w:ascii="Arial" w:hAnsi="Arial" w:cs="Arial"/>
                  <w:sz w:val="22"/>
                  <w:szCs w:val="22"/>
                </w:rPr>
                <w:t>downloading</w:t>
              </w:r>
            </w:ins>
            <w:ins w:id="1138" w:author="Aryan Bataan" w:date="2024-05-21T19:49:00Z">
              <w:r w:rsidR="00804B94">
                <w:rPr>
                  <w:rFonts w:ascii="Arial" w:hAnsi="Arial" w:cs="Arial"/>
                  <w:sz w:val="22"/>
                  <w:szCs w:val="22"/>
                </w:rPr>
                <w:t xml:space="preserve"> and notifies the user.</w:t>
              </w:r>
            </w:ins>
          </w:p>
          <w:p w14:paraId="1A86D475" w14:textId="4EE42500" w:rsidR="00804B94" w:rsidRPr="007769BC" w:rsidRDefault="00A72E38" w:rsidP="00EA06AE">
            <w:pPr>
              <w:rPr>
                <w:ins w:id="1139" w:author="Aryan Bataan" w:date="2024-05-21T19:49:00Z"/>
                <w:rFonts w:ascii="Arial" w:hAnsi="Arial" w:cs="Arial"/>
                <w:sz w:val="22"/>
                <w:szCs w:val="22"/>
              </w:rPr>
            </w:pPr>
            <w:ins w:id="1140" w:author="Aryan Bataan" w:date="2024-05-21T22:16:00Z">
              <w:r>
                <w:rPr>
                  <w:rFonts w:ascii="Arial" w:hAnsi="Arial" w:cs="Arial"/>
                  <w:sz w:val="22"/>
                  <w:szCs w:val="22"/>
                </w:rPr>
                <w:t xml:space="preserve">- </w:t>
              </w:r>
            </w:ins>
            <w:ins w:id="1141" w:author="Aryan Bataan" w:date="2024-05-21T19:49:00Z">
              <w:r w:rsidR="00804B94">
                <w:rPr>
                  <w:rFonts w:ascii="Arial" w:hAnsi="Arial" w:cs="Arial"/>
                  <w:sz w:val="22"/>
                  <w:szCs w:val="22"/>
                </w:rPr>
                <w:t xml:space="preserve">The system tries again to </w:t>
              </w:r>
            </w:ins>
            <w:ins w:id="1142" w:author="Aryan Bataan" w:date="2024-05-21T20:04:00Z">
              <w:r w:rsidR="00F645CE">
                <w:rPr>
                  <w:rFonts w:ascii="Arial" w:hAnsi="Arial" w:cs="Arial"/>
                  <w:sz w:val="22"/>
                  <w:szCs w:val="22"/>
                </w:rPr>
                <w:t>download</w:t>
              </w:r>
            </w:ins>
            <w:ins w:id="1143" w:author="Aryan Bataan" w:date="2024-05-21T19:49:00Z">
              <w:r w:rsidR="00804B94">
                <w:rPr>
                  <w:rFonts w:ascii="Arial" w:hAnsi="Arial" w:cs="Arial"/>
                  <w:sz w:val="22"/>
                  <w:szCs w:val="22"/>
                </w:rPr>
                <w:t xml:space="preserve"> when the network connection is regained consciousness.</w:t>
              </w:r>
            </w:ins>
          </w:p>
        </w:tc>
      </w:tr>
      <w:tr w:rsidR="00804B94" w:rsidRPr="007769BC" w14:paraId="50344824" w14:textId="77777777" w:rsidTr="00EA06AE">
        <w:trPr>
          <w:ins w:id="1144" w:author="Aryan Bataan" w:date="2024-05-21T19:49:00Z"/>
        </w:trPr>
        <w:tc>
          <w:tcPr>
            <w:tcW w:w="9576" w:type="dxa"/>
            <w:gridSpan w:val="4"/>
            <w:shd w:val="clear" w:color="auto" w:fill="auto"/>
          </w:tcPr>
          <w:p w14:paraId="7F6F6DE6" w14:textId="77777777" w:rsidR="00804B94" w:rsidRDefault="00804B94" w:rsidP="00EA06AE">
            <w:pPr>
              <w:rPr>
                <w:ins w:id="1145" w:author="Aryan Bataan" w:date="2024-05-21T19:49:00Z"/>
                <w:rFonts w:ascii="Arial" w:hAnsi="Arial" w:cs="Arial"/>
                <w:b/>
                <w:sz w:val="22"/>
                <w:szCs w:val="22"/>
              </w:rPr>
            </w:pPr>
            <w:ins w:id="1146" w:author="Aryan Bataan" w:date="2024-05-21T19:49:00Z">
              <w:r w:rsidRPr="004D69D3">
                <w:rPr>
                  <w:rFonts w:ascii="Arial" w:hAnsi="Arial" w:cs="Arial"/>
                  <w:b/>
                  <w:sz w:val="22"/>
                  <w:szCs w:val="22"/>
                </w:rPr>
                <w:t>Special Requirements:</w:t>
              </w:r>
            </w:ins>
          </w:p>
          <w:p w14:paraId="2CBFABF3" w14:textId="5FD74080" w:rsidR="00804B94" w:rsidRPr="00667F38" w:rsidRDefault="00F645CE" w:rsidP="00F645CE">
            <w:pPr>
              <w:pStyle w:val="ListParagraph"/>
              <w:numPr>
                <w:ilvl w:val="0"/>
                <w:numId w:val="26"/>
              </w:numPr>
              <w:rPr>
                <w:ins w:id="1147" w:author="Aryan Bataan" w:date="2024-05-21T19:49:00Z"/>
                <w:rFonts w:ascii="Arial" w:hAnsi="Arial" w:cs="Arial"/>
                <w:bCs/>
                <w:sz w:val="22"/>
                <w:szCs w:val="22"/>
              </w:rPr>
            </w:pPr>
            <w:ins w:id="1148" w:author="Aryan Bataan" w:date="2024-05-21T20:04:00Z">
              <w:r>
                <w:rPr>
                  <w:rFonts w:ascii="Arial" w:hAnsi="Arial" w:cs="Arial"/>
                  <w:bCs/>
                  <w:sz w:val="22"/>
                  <w:szCs w:val="22"/>
                </w:rPr>
                <w:t>Ensure downloads ar</w:t>
              </w:r>
            </w:ins>
            <w:ins w:id="1149" w:author="Aryan Bataan" w:date="2024-05-21T20:05:00Z">
              <w:r>
                <w:rPr>
                  <w:rFonts w:ascii="Arial" w:hAnsi="Arial" w:cs="Arial"/>
                  <w:bCs/>
                  <w:sz w:val="22"/>
                  <w:szCs w:val="22"/>
                </w:rPr>
                <w:t>e protected by DRM in order to prevent distribution in an unsanctioned manner.</w:t>
              </w:r>
            </w:ins>
          </w:p>
        </w:tc>
      </w:tr>
      <w:tr w:rsidR="00804B94" w:rsidRPr="007769BC" w14:paraId="1F8B7AE5" w14:textId="77777777" w:rsidTr="00EA06AE">
        <w:trPr>
          <w:ins w:id="1150" w:author="Aryan Bataan" w:date="2024-05-21T19:49:00Z"/>
        </w:trPr>
        <w:tc>
          <w:tcPr>
            <w:tcW w:w="9576" w:type="dxa"/>
            <w:gridSpan w:val="4"/>
            <w:shd w:val="clear" w:color="auto" w:fill="auto"/>
          </w:tcPr>
          <w:p w14:paraId="00C07622" w14:textId="77777777" w:rsidR="00804B94" w:rsidRDefault="00804B94" w:rsidP="00EA06AE">
            <w:pPr>
              <w:rPr>
                <w:ins w:id="1151" w:author="Aryan Bataan" w:date="2024-05-21T19:49:00Z"/>
                <w:rFonts w:ascii="Arial" w:hAnsi="Arial" w:cs="Arial"/>
                <w:b/>
                <w:sz w:val="22"/>
                <w:szCs w:val="22"/>
              </w:rPr>
            </w:pPr>
            <w:ins w:id="1152" w:author="Aryan Bataan" w:date="2024-05-21T19:49:00Z">
              <w:r w:rsidRPr="00CC2AD7">
                <w:rPr>
                  <w:rFonts w:ascii="Arial" w:hAnsi="Arial" w:cs="Arial"/>
                  <w:b/>
                  <w:sz w:val="22"/>
                  <w:szCs w:val="22"/>
                </w:rPr>
                <w:t>To do/Issues</w:t>
              </w:r>
              <w:r>
                <w:rPr>
                  <w:rFonts w:ascii="Arial" w:hAnsi="Arial" w:cs="Arial"/>
                  <w:b/>
                  <w:sz w:val="22"/>
                  <w:szCs w:val="22"/>
                </w:rPr>
                <w:t>:</w:t>
              </w:r>
            </w:ins>
          </w:p>
          <w:p w14:paraId="72809CC9" w14:textId="166B8413" w:rsidR="00804B94" w:rsidRDefault="00804B94" w:rsidP="00EA06AE">
            <w:pPr>
              <w:pStyle w:val="ListParagraph"/>
              <w:numPr>
                <w:ilvl w:val="0"/>
                <w:numId w:val="26"/>
              </w:numPr>
              <w:rPr>
                <w:ins w:id="1153" w:author="Aryan Bataan" w:date="2024-05-21T19:49:00Z"/>
                <w:rFonts w:ascii="Arial" w:hAnsi="Arial" w:cs="Arial"/>
                <w:bCs/>
                <w:sz w:val="22"/>
                <w:szCs w:val="22"/>
              </w:rPr>
            </w:pPr>
            <w:ins w:id="1154" w:author="Aryan Bataan" w:date="2024-05-21T19:49:00Z">
              <w:r>
                <w:rPr>
                  <w:rFonts w:ascii="Arial" w:hAnsi="Arial" w:cs="Arial"/>
                  <w:bCs/>
                  <w:sz w:val="22"/>
                  <w:szCs w:val="22"/>
                </w:rPr>
                <w:t xml:space="preserve">Optimize </w:t>
              </w:r>
            </w:ins>
            <w:ins w:id="1155" w:author="Aryan Bataan" w:date="2024-05-21T20:06:00Z">
              <w:r w:rsidR="00F645CE">
                <w:rPr>
                  <w:rFonts w:ascii="Arial" w:hAnsi="Arial" w:cs="Arial"/>
                  <w:bCs/>
                  <w:sz w:val="22"/>
                  <w:szCs w:val="22"/>
                </w:rPr>
                <w:t>the download process for speed and more importantly reliability</w:t>
              </w:r>
            </w:ins>
            <w:ins w:id="1156" w:author="Aryan Bataan" w:date="2024-05-21T19:49:00Z">
              <w:r>
                <w:rPr>
                  <w:rFonts w:ascii="Arial" w:hAnsi="Arial" w:cs="Arial"/>
                  <w:bCs/>
                  <w:sz w:val="22"/>
                  <w:szCs w:val="22"/>
                </w:rPr>
                <w:t>.</w:t>
              </w:r>
            </w:ins>
          </w:p>
          <w:p w14:paraId="4B0BD231" w14:textId="474A460D" w:rsidR="00804B94" w:rsidRPr="00667F38" w:rsidRDefault="00804B94" w:rsidP="00EA06AE">
            <w:pPr>
              <w:pStyle w:val="ListParagraph"/>
              <w:numPr>
                <w:ilvl w:val="0"/>
                <w:numId w:val="26"/>
              </w:numPr>
              <w:rPr>
                <w:ins w:id="1157" w:author="Aryan Bataan" w:date="2024-05-21T19:49:00Z"/>
                <w:rFonts w:ascii="Arial" w:hAnsi="Arial" w:cs="Arial"/>
                <w:bCs/>
                <w:sz w:val="22"/>
                <w:szCs w:val="22"/>
              </w:rPr>
            </w:pPr>
            <w:ins w:id="1158" w:author="Aryan Bataan" w:date="2024-05-21T19:49:00Z">
              <w:r>
                <w:rPr>
                  <w:rFonts w:ascii="Arial" w:hAnsi="Arial" w:cs="Arial"/>
                  <w:bCs/>
                  <w:sz w:val="22"/>
                  <w:szCs w:val="22"/>
                </w:rPr>
                <w:t xml:space="preserve">Test numerous </w:t>
              </w:r>
            </w:ins>
            <w:ins w:id="1159" w:author="Aryan Bataan" w:date="2024-05-21T20:06:00Z">
              <w:r w:rsidR="00F645CE">
                <w:rPr>
                  <w:rFonts w:ascii="Arial" w:hAnsi="Arial" w:cs="Arial"/>
                  <w:bCs/>
                  <w:sz w:val="22"/>
                  <w:szCs w:val="22"/>
                </w:rPr>
                <w:t xml:space="preserve">scenarios in which a download fails and </w:t>
              </w:r>
            </w:ins>
            <w:ins w:id="1160" w:author="Aryan Bataan" w:date="2024-05-21T20:07:00Z">
              <w:r w:rsidR="00F645CE">
                <w:rPr>
                  <w:rFonts w:ascii="Arial" w:hAnsi="Arial" w:cs="Arial"/>
                  <w:bCs/>
                  <w:sz w:val="22"/>
                  <w:szCs w:val="22"/>
                </w:rPr>
                <w:t>confront</w:t>
              </w:r>
            </w:ins>
            <w:ins w:id="1161" w:author="Aryan Bataan" w:date="2024-05-21T20:06:00Z">
              <w:r w:rsidR="00F645CE">
                <w:rPr>
                  <w:rFonts w:ascii="Arial" w:hAnsi="Arial" w:cs="Arial"/>
                  <w:bCs/>
                  <w:sz w:val="22"/>
                  <w:szCs w:val="22"/>
                </w:rPr>
                <w:t xml:space="preserve"> them with algorithm</w:t>
              </w:r>
            </w:ins>
            <w:ins w:id="1162" w:author="Aryan Bataan" w:date="2024-05-21T20:08:00Z">
              <w:r w:rsidR="00F645CE">
                <w:rPr>
                  <w:rFonts w:ascii="Arial" w:hAnsi="Arial" w:cs="Arial"/>
                  <w:bCs/>
                  <w:sz w:val="22"/>
                  <w:szCs w:val="22"/>
                </w:rPr>
                <w:t>s that navigate alternate routes to completion.</w:t>
              </w:r>
            </w:ins>
          </w:p>
        </w:tc>
      </w:tr>
    </w:tbl>
    <w:p w14:paraId="428A729C" w14:textId="700DC0F6" w:rsidR="00F645CE" w:rsidRDefault="00F645CE" w:rsidP="00B2773E">
      <w:pPr>
        <w:rPr>
          <w:ins w:id="1163" w:author="Aryan Bataan" w:date="2024-05-21T20:08:00Z"/>
        </w:rPr>
      </w:pPr>
    </w:p>
    <w:p w14:paraId="5AB08D15" w14:textId="77777777" w:rsidR="00F645CE" w:rsidRDefault="00F645CE">
      <w:pPr>
        <w:rPr>
          <w:ins w:id="1164" w:author="Aryan Bataan" w:date="2024-05-21T20:08:00Z"/>
        </w:rPr>
      </w:pPr>
      <w:ins w:id="1165" w:author="Aryan Bataan" w:date="2024-05-21T20:08:00Z">
        <w: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207"/>
        <w:gridCol w:w="977"/>
        <w:gridCol w:w="850"/>
        <w:gridCol w:w="2503"/>
      </w:tblGrid>
      <w:tr w:rsidR="00F645CE" w:rsidRPr="007769BC" w14:paraId="2D48A9ED" w14:textId="77777777" w:rsidTr="00EA06AE">
        <w:trPr>
          <w:ins w:id="1166" w:author="Aryan Bataan" w:date="2024-05-21T20:08:00Z"/>
        </w:trPr>
        <w:tc>
          <w:tcPr>
            <w:tcW w:w="5958" w:type="dxa"/>
            <w:gridSpan w:val="2"/>
            <w:shd w:val="clear" w:color="auto" w:fill="auto"/>
          </w:tcPr>
          <w:p w14:paraId="5953FB62" w14:textId="3A4393CE" w:rsidR="00F645CE" w:rsidRPr="007769BC" w:rsidRDefault="00F645CE" w:rsidP="00EA06AE">
            <w:pPr>
              <w:rPr>
                <w:ins w:id="1167" w:author="Aryan Bataan" w:date="2024-05-21T20:08:00Z"/>
                <w:rFonts w:ascii="Arial" w:hAnsi="Arial" w:cs="Arial"/>
                <w:sz w:val="22"/>
                <w:szCs w:val="22"/>
              </w:rPr>
            </w:pPr>
            <w:ins w:id="1168" w:author="Aryan Bataan" w:date="2024-05-21T20:08: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r>
                <w:rPr>
                  <w:rFonts w:ascii="Arial" w:hAnsi="Arial" w:cs="Arial"/>
                  <w:sz w:val="22"/>
                  <w:szCs w:val="22"/>
                </w:rPr>
                <w:t xml:space="preserve"> N</w:t>
              </w:r>
            </w:ins>
            <w:ins w:id="1169" w:author="Aryan Bataan" w:date="2024-05-21T20:09:00Z">
              <w:r>
                <w:rPr>
                  <w:rFonts w:ascii="Arial" w:hAnsi="Arial" w:cs="Arial"/>
                  <w:sz w:val="22"/>
                  <w:szCs w:val="22"/>
                </w:rPr>
                <w:t>avigate Virtual Environment</w:t>
              </w:r>
            </w:ins>
          </w:p>
        </w:tc>
        <w:tc>
          <w:tcPr>
            <w:tcW w:w="900" w:type="dxa"/>
            <w:shd w:val="clear" w:color="auto" w:fill="auto"/>
          </w:tcPr>
          <w:p w14:paraId="05DFD451" w14:textId="54C499C9" w:rsidR="00F645CE" w:rsidRPr="007769BC" w:rsidRDefault="00F645CE" w:rsidP="00EA06AE">
            <w:pPr>
              <w:rPr>
                <w:ins w:id="1170" w:author="Aryan Bataan" w:date="2024-05-21T20:08:00Z"/>
                <w:rFonts w:ascii="Arial" w:hAnsi="Arial" w:cs="Arial"/>
                <w:sz w:val="22"/>
                <w:szCs w:val="22"/>
              </w:rPr>
            </w:pPr>
            <w:ins w:id="1171" w:author="Aryan Bataan" w:date="2024-05-21T20:08:00Z">
              <w:r w:rsidRPr="007769BC">
                <w:rPr>
                  <w:rFonts w:ascii="Arial" w:hAnsi="Arial" w:cs="Arial"/>
                  <w:b/>
                  <w:sz w:val="22"/>
                  <w:szCs w:val="22"/>
                </w:rPr>
                <w:t>ID</w:t>
              </w:r>
              <w:r w:rsidRPr="007769BC">
                <w:rPr>
                  <w:rFonts w:ascii="Arial" w:hAnsi="Arial" w:cs="Arial"/>
                  <w:sz w:val="22"/>
                  <w:szCs w:val="22"/>
                </w:rPr>
                <w:t>:</w:t>
              </w:r>
              <w:r>
                <w:rPr>
                  <w:rFonts w:ascii="Arial" w:hAnsi="Arial" w:cs="Arial"/>
                  <w:sz w:val="22"/>
                  <w:szCs w:val="22"/>
                </w:rPr>
                <w:t xml:space="preserve"> UC-6</w:t>
              </w:r>
            </w:ins>
          </w:p>
        </w:tc>
        <w:tc>
          <w:tcPr>
            <w:tcW w:w="2718" w:type="dxa"/>
            <w:shd w:val="clear" w:color="auto" w:fill="auto"/>
          </w:tcPr>
          <w:p w14:paraId="76E0E89C" w14:textId="77777777" w:rsidR="00F645CE" w:rsidRPr="007769BC" w:rsidRDefault="00F645CE" w:rsidP="00EA06AE">
            <w:pPr>
              <w:rPr>
                <w:ins w:id="1172" w:author="Aryan Bataan" w:date="2024-05-21T20:08:00Z"/>
                <w:rFonts w:ascii="Arial" w:hAnsi="Arial" w:cs="Arial"/>
                <w:sz w:val="22"/>
                <w:szCs w:val="22"/>
              </w:rPr>
            </w:pPr>
            <w:ins w:id="1173" w:author="Aryan Bataan" w:date="2024-05-21T20:08: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F645CE" w:rsidRPr="007769BC" w14:paraId="499A54B4" w14:textId="77777777" w:rsidTr="00EA06AE">
        <w:trPr>
          <w:ins w:id="1174" w:author="Aryan Bataan" w:date="2024-05-21T20:08:00Z"/>
        </w:trPr>
        <w:tc>
          <w:tcPr>
            <w:tcW w:w="4788" w:type="dxa"/>
            <w:shd w:val="clear" w:color="auto" w:fill="auto"/>
          </w:tcPr>
          <w:p w14:paraId="57ABA94F" w14:textId="77777777" w:rsidR="00F645CE" w:rsidRPr="007769BC" w:rsidRDefault="00F645CE" w:rsidP="00EA06AE">
            <w:pPr>
              <w:rPr>
                <w:ins w:id="1175" w:author="Aryan Bataan" w:date="2024-05-21T20:08:00Z"/>
                <w:rFonts w:ascii="Arial" w:hAnsi="Arial" w:cs="Arial"/>
                <w:sz w:val="22"/>
                <w:szCs w:val="22"/>
              </w:rPr>
            </w:pPr>
            <w:ins w:id="1176" w:author="Aryan Bataan" w:date="2024-05-21T20:08: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r>
                <w:rPr>
                  <w:rFonts w:ascii="Arial" w:hAnsi="Arial" w:cs="Arial"/>
                  <w:sz w:val="22"/>
                  <w:szCs w:val="22"/>
                </w:rPr>
                <w:t xml:space="preserve"> User</w:t>
              </w:r>
            </w:ins>
          </w:p>
        </w:tc>
        <w:tc>
          <w:tcPr>
            <w:tcW w:w="4788" w:type="dxa"/>
            <w:gridSpan w:val="3"/>
            <w:shd w:val="clear" w:color="auto" w:fill="auto"/>
          </w:tcPr>
          <w:p w14:paraId="6F8B2F16" w14:textId="77777777" w:rsidR="00F645CE" w:rsidRPr="007769BC" w:rsidRDefault="00F645CE" w:rsidP="00EA06AE">
            <w:pPr>
              <w:rPr>
                <w:ins w:id="1177" w:author="Aryan Bataan" w:date="2024-05-21T20:08:00Z"/>
                <w:rFonts w:ascii="Arial" w:hAnsi="Arial" w:cs="Arial"/>
                <w:sz w:val="22"/>
                <w:szCs w:val="22"/>
              </w:rPr>
            </w:pPr>
            <w:ins w:id="1178" w:author="Aryan Bataan" w:date="2024-05-21T20:08: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ins>
          </w:p>
        </w:tc>
      </w:tr>
      <w:tr w:rsidR="00F645CE" w:rsidRPr="007769BC" w14:paraId="4A202C4F" w14:textId="77777777" w:rsidTr="00EA06AE">
        <w:trPr>
          <w:ins w:id="1179" w:author="Aryan Bataan" w:date="2024-05-21T20:08:00Z"/>
        </w:trPr>
        <w:tc>
          <w:tcPr>
            <w:tcW w:w="9576" w:type="dxa"/>
            <w:gridSpan w:val="4"/>
            <w:shd w:val="clear" w:color="auto" w:fill="auto"/>
          </w:tcPr>
          <w:p w14:paraId="40B06504" w14:textId="77777777" w:rsidR="00F645CE" w:rsidRPr="007769BC" w:rsidRDefault="00F645CE" w:rsidP="00EA06AE">
            <w:pPr>
              <w:rPr>
                <w:ins w:id="1180" w:author="Aryan Bataan" w:date="2024-05-21T20:08:00Z"/>
                <w:rFonts w:ascii="Arial" w:hAnsi="Arial" w:cs="Arial"/>
                <w:b/>
                <w:sz w:val="22"/>
                <w:szCs w:val="22"/>
              </w:rPr>
            </w:pPr>
            <w:ins w:id="1181" w:author="Aryan Bataan" w:date="2024-05-21T20:08:00Z">
              <w:r>
                <w:rPr>
                  <w:rFonts w:ascii="Arial" w:hAnsi="Arial" w:cs="Arial"/>
                  <w:b/>
                  <w:sz w:val="22"/>
                  <w:szCs w:val="22"/>
                </w:rPr>
                <w:t>Supporting Actors:</w:t>
              </w:r>
            </w:ins>
          </w:p>
        </w:tc>
      </w:tr>
      <w:tr w:rsidR="00F645CE" w:rsidRPr="007769BC" w14:paraId="0F46216A" w14:textId="77777777" w:rsidTr="00EA06AE">
        <w:trPr>
          <w:ins w:id="1182" w:author="Aryan Bataan" w:date="2024-05-21T20:08:00Z"/>
        </w:trPr>
        <w:tc>
          <w:tcPr>
            <w:tcW w:w="9576" w:type="dxa"/>
            <w:gridSpan w:val="4"/>
            <w:shd w:val="clear" w:color="auto" w:fill="auto"/>
          </w:tcPr>
          <w:p w14:paraId="4F50B514" w14:textId="77777777" w:rsidR="00F645CE" w:rsidRPr="007769BC" w:rsidRDefault="00F645CE" w:rsidP="00EA06AE">
            <w:pPr>
              <w:rPr>
                <w:ins w:id="1183" w:author="Aryan Bataan" w:date="2024-05-21T20:08:00Z"/>
                <w:rFonts w:ascii="Arial" w:hAnsi="Arial" w:cs="Arial"/>
                <w:sz w:val="22"/>
                <w:szCs w:val="22"/>
              </w:rPr>
            </w:pPr>
            <w:ins w:id="1184" w:author="Aryan Bataan" w:date="2024-05-21T20:08: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663FAD0F" w14:textId="43ECAAE0" w:rsidR="00F645CE" w:rsidRDefault="00F645CE" w:rsidP="00EA06AE">
            <w:pPr>
              <w:rPr>
                <w:ins w:id="1185" w:author="Aryan Bataan" w:date="2024-05-21T20:08:00Z"/>
                <w:rFonts w:ascii="Arial" w:hAnsi="Arial" w:cs="Arial"/>
                <w:sz w:val="22"/>
                <w:szCs w:val="22"/>
              </w:rPr>
            </w:pPr>
            <w:ins w:id="1186" w:author="Aryan Bataan" w:date="2024-05-21T20:08:00Z">
              <w:r>
                <w:rPr>
                  <w:rFonts w:ascii="Arial" w:hAnsi="Arial" w:cs="Arial"/>
                  <w:sz w:val="22"/>
                  <w:szCs w:val="22"/>
                </w:rPr>
                <w:t xml:space="preserve">Users: The user </w:t>
              </w:r>
            </w:ins>
            <w:ins w:id="1187" w:author="Aryan Bataan" w:date="2024-05-21T20:09:00Z">
              <w:r>
                <w:rPr>
                  <w:rFonts w:ascii="Arial" w:hAnsi="Arial" w:cs="Arial"/>
                  <w:sz w:val="22"/>
                  <w:szCs w:val="22"/>
                </w:rPr>
                <w:t xml:space="preserve">wishes to familiarize themselves </w:t>
              </w:r>
            </w:ins>
            <w:ins w:id="1188" w:author="Aryan Bataan" w:date="2024-05-21T20:10:00Z">
              <w:r>
                <w:rPr>
                  <w:rFonts w:ascii="Arial" w:hAnsi="Arial" w:cs="Arial"/>
                  <w:sz w:val="22"/>
                  <w:szCs w:val="22"/>
                </w:rPr>
                <w:t>with the virtual environment</w:t>
              </w:r>
            </w:ins>
            <w:ins w:id="1189" w:author="Aryan Bataan" w:date="2024-05-21T20:25:00Z">
              <w:r w:rsidR="0007136C">
                <w:rPr>
                  <w:rFonts w:ascii="Arial" w:hAnsi="Arial" w:cs="Arial"/>
                  <w:sz w:val="22"/>
                  <w:szCs w:val="22"/>
                </w:rPr>
                <w:t xml:space="preserve"> for a better user experience</w:t>
              </w:r>
            </w:ins>
            <w:ins w:id="1190" w:author="Aryan Bataan" w:date="2024-05-21T20:08:00Z">
              <w:r>
                <w:rPr>
                  <w:rFonts w:ascii="Arial" w:hAnsi="Arial" w:cs="Arial"/>
                  <w:sz w:val="22"/>
                  <w:szCs w:val="22"/>
                </w:rPr>
                <w:t>.</w:t>
              </w:r>
            </w:ins>
          </w:p>
          <w:p w14:paraId="33DF0EC3" w14:textId="3AE13ED5" w:rsidR="00F645CE" w:rsidRPr="007769BC" w:rsidRDefault="00F645CE" w:rsidP="00EA06AE">
            <w:pPr>
              <w:rPr>
                <w:ins w:id="1191" w:author="Aryan Bataan" w:date="2024-05-21T20:08:00Z"/>
                <w:rFonts w:ascii="Arial" w:hAnsi="Arial" w:cs="Arial"/>
                <w:sz w:val="22"/>
                <w:szCs w:val="22"/>
              </w:rPr>
            </w:pPr>
            <w:ins w:id="1192" w:author="Aryan Bataan" w:date="2024-05-21T20:09:00Z">
              <w:r>
                <w:rPr>
                  <w:rFonts w:ascii="Arial" w:hAnsi="Arial" w:cs="Arial"/>
                  <w:sz w:val="22"/>
                  <w:szCs w:val="22"/>
                </w:rPr>
                <w:t>Developers</w:t>
              </w:r>
            </w:ins>
            <w:ins w:id="1193" w:author="Aryan Bataan" w:date="2024-05-21T20:08:00Z">
              <w:r>
                <w:rPr>
                  <w:rFonts w:ascii="Arial" w:hAnsi="Arial" w:cs="Arial"/>
                  <w:sz w:val="22"/>
                  <w:szCs w:val="22"/>
                </w:rPr>
                <w:t xml:space="preserve">: Ensure that the </w:t>
              </w:r>
            </w:ins>
            <w:ins w:id="1194" w:author="Aryan Bataan" w:date="2024-05-21T20:25:00Z">
              <w:r w:rsidR="0007136C">
                <w:rPr>
                  <w:rFonts w:ascii="Arial" w:hAnsi="Arial" w:cs="Arial"/>
                  <w:sz w:val="22"/>
                  <w:szCs w:val="22"/>
                </w:rPr>
                <w:t xml:space="preserve">navigation </w:t>
              </w:r>
            </w:ins>
            <w:ins w:id="1195" w:author="Aryan Bataan" w:date="2024-05-21T20:10:00Z">
              <w:r>
                <w:rPr>
                  <w:rFonts w:ascii="Arial" w:hAnsi="Arial" w:cs="Arial"/>
                  <w:sz w:val="22"/>
                  <w:szCs w:val="22"/>
                </w:rPr>
                <w:t xml:space="preserve">is simple </w:t>
              </w:r>
            </w:ins>
            <w:ins w:id="1196" w:author="Aryan Bataan" w:date="2024-05-21T20:25:00Z">
              <w:r w:rsidR="0007136C">
                <w:rPr>
                  <w:rFonts w:ascii="Arial" w:hAnsi="Arial" w:cs="Arial"/>
                  <w:sz w:val="22"/>
                  <w:szCs w:val="22"/>
                </w:rPr>
                <w:t>for the user to understand keep up.</w:t>
              </w:r>
            </w:ins>
          </w:p>
        </w:tc>
      </w:tr>
      <w:tr w:rsidR="00F645CE" w:rsidRPr="007769BC" w14:paraId="1716D419" w14:textId="77777777" w:rsidTr="00EA06AE">
        <w:trPr>
          <w:ins w:id="1197" w:author="Aryan Bataan" w:date="2024-05-21T20:08:00Z"/>
        </w:trPr>
        <w:tc>
          <w:tcPr>
            <w:tcW w:w="9576" w:type="dxa"/>
            <w:gridSpan w:val="4"/>
            <w:shd w:val="clear" w:color="auto" w:fill="auto"/>
          </w:tcPr>
          <w:p w14:paraId="107C996E" w14:textId="0AD94EFE" w:rsidR="00F645CE" w:rsidRPr="007769BC" w:rsidRDefault="00F645CE" w:rsidP="00EA06AE">
            <w:pPr>
              <w:rPr>
                <w:ins w:id="1198" w:author="Aryan Bataan" w:date="2024-05-21T20:08:00Z"/>
                <w:rFonts w:ascii="Arial" w:hAnsi="Arial" w:cs="Arial"/>
                <w:sz w:val="22"/>
                <w:szCs w:val="22"/>
              </w:rPr>
            </w:pPr>
            <w:ins w:id="1199" w:author="Aryan Bataan" w:date="2024-05-21T20:08: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sz w:val="22"/>
                  <w:szCs w:val="22"/>
                </w:rPr>
                <w:t xml:space="preserve">The </w:t>
              </w:r>
            </w:ins>
            <w:ins w:id="1200" w:author="Aryan Bataan" w:date="2024-05-21T20:11:00Z">
              <w:r>
                <w:rPr>
                  <w:rFonts w:ascii="Arial" w:hAnsi="Arial" w:cs="Arial"/>
                  <w:sz w:val="22"/>
                  <w:szCs w:val="22"/>
                </w:rPr>
                <w:t xml:space="preserve">user </w:t>
              </w:r>
            </w:ins>
            <w:ins w:id="1201" w:author="Aryan Bataan" w:date="2024-05-21T20:25:00Z">
              <w:r w:rsidR="00FD6457">
                <w:rPr>
                  <w:rFonts w:ascii="Arial" w:hAnsi="Arial" w:cs="Arial"/>
                  <w:sz w:val="22"/>
                  <w:szCs w:val="22"/>
                </w:rPr>
                <w:t>wears the Apple Vision Pro Headset and e</w:t>
              </w:r>
            </w:ins>
            <w:ins w:id="1202" w:author="Aryan Bataan" w:date="2024-05-21T20:26:00Z">
              <w:r w:rsidR="00FD6457">
                <w:rPr>
                  <w:rFonts w:ascii="Arial" w:hAnsi="Arial" w:cs="Arial"/>
                  <w:sz w:val="22"/>
                  <w:szCs w:val="22"/>
                </w:rPr>
                <w:t xml:space="preserve">nters the virtual </w:t>
              </w:r>
            </w:ins>
            <w:ins w:id="1203" w:author="Aryan Bataan" w:date="2024-05-21T20:38:00Z">
              <w:r w:rsidR="00D07B1B">
                <w:rPr>
                  <w:rFonts w:ascii="Arial" w:hAnsi="Arial" w:cs="Arial"/>
                  <w:sz w:val="22"/>
                  <w:szCs w:val="22"/>
                </w:rPr>
                <w:t>environment</w:t>
              </w:r>
            </w:ins>
            <w:ins w:id="1204" w:author="Aryan Bataan" w:date="2024-05-21T20:26:00Z">
              <w:r w:rsidR="009B43C8">
                <w:rPr>
                  <w:rFonts w:ascii="Arial" w:hAnsi="Arial" w:cs="Arial"/>
                  <w:sz w:val="22"/>
                  <w:szCs w:val="22"/>
                </w:rPr>
                <w:t>.</w:t>
              </w:r>
            </w:ins>
          </w:p>
        </w:tc>
      </w:tr>
      <w:tr w:rsidR="00F645CE" w:rsidRPr="007769BC" w14:paraId="52439241" w14:textId="77777777" w:rsidTr="00EA06AE">
        <w:trPr>
          <w:ins w:id="1205" w:author="Aryan Bataan" w:date="2024-05-21T20:08:00Z"/>
        </w:trPr>
        <w:tc>
          <w:tcPr>
            <w:tcW w:w="9576" w:type="dxa"/>
            <w:gridSpan w:val="4"/>
            <w:shd w:val="clear" w:color="auto" w:fill="auto"/>
          </w:tcPr>
          <w:p w14:paraId="61D39354" w14:textId="14928786" w:rsidR="00F645CE" w:rsidRPr="007769BC" w:rsidRDefault="00F645CE" w:rsidP="00EA06AE">
            <w:pPr>
              <w:rPr>
                <w:ins w:id="1206" w:author="Aryan Bataan" w:date="2024-05-21T20:08:00Z"/>
                <w:rFonts w:ascii="Arial" w:hAnsi="Arial" w:cs="Arial"/>
                <w:sz w:val="22"/>
                <w:szCs w:val="22"/>
              </w:rPr>
            </w:pPr>
            <w:ins w:id="1207" w:author="Aryan Bataan" w:date="2024-05-21T20:08:00Z">
              <w:r w:rsidRPr="007769BC">
                <w:rPr>
                  <w:rFonts w:ascii="Arial" w:hAnsi="Arial" w:cs="Arial"/>
                  <w:b/>
                  <w:sz w:val="22"/>
                  <w:szCs w:val="22"/>
                </w:rPr>
                <w:t>Trigger</w:t>
              </w:r>
              <w:r w:rsidRPr="007769BC">
                <w:rPr>
                  <w:rFonts w:ascii="Arial" w:hAnsi="Arial" w:cs="Arial"/>
                  <w:sz w:val="22"/>
                  <w:szCs w:val="22"/>
                </w:rPr>
                <w:t>:</w:t>
              </w:r>
              <w:r>
                <w:rPr>
                  <w:rFonts w:ascii="Arial" w:hAnsi="Arial" w:cs="Arial"/>
                  <w:sz w:val="22"/>
                  <w:szCs w:val="22"/>
                </w:rPr>
                <w:t xml:space="preserve"> T</w:t>
              </w:r>
            </w:ins>
            <w:ins w:id="1208" w:author="Aryan Bataan" w:date="2024-05-21T20:15:00Z">
              <w:r w:rsidR="00895F7A">
                <w:rPr>
                  <w:rFonts w:ascii="Arial" w:hAnsi="Arial" w:cs="Arial"/>
                  <w:sz w:val="22"/>
                  <w:szCs w:val="22"/>
                </w:rPr>
                <w:t>he user opens Yesteryear and is unfamiliar with the environment.</w:t>
              </w:r>
            </w:ins>
          </w:p>
          <w:p w14:paraId="0CC7EBF7" w14:textId="77777777" w:rsidR="00F645CE" w:rsidRPr="007769BC" w:rsidRDefault="00F645CE" w:rsidP="00EA06AE">
            <w:pPr>
              <w:rPr>
                <w:ins w:id="1209" w:author="Aryan Bataan" w:date="2024-05-21T20:08:00Z"/>
                <w:rFonts w:ascii="Arial" w:hAnsi="Arial" w:cs="Arial"/>
                <w:sz w:val="22"/>
                <w:szCs w:val="22"/>
              </w:rPr>
            </w:pPr>
          </w:p>
          <w:p w14:paraId="6CB40C2A" w14:textId="77777777" w:rsidR="00F645CE" w:rsidRPr="007769BC" w:rsidRDefault="00F645CE" w:rsidP="00EA06AE">
            <w:pPr>
              <w:tabs>
                <w:tab w:val="left" w:pos="1980"/>
                <w:tab w:val="left" w:pos="3240"/>
              </w:tabs>
              <w:rPr>
                <w:ins w:id="1210" w:author="Aryan Bataan" w:date="2024-05-21T20:08:00Z"/>
                <w:rFonts w:ascii="Arial" w:hAnsi="Arial" w:cs="Arial"/>
                <w:sz w:val="22"/>
                <w:szCs w:val="22"/>
              </w:rPr>
            </w:pPr>
            <w:ins w:id="1211" w:author="Aryan Bataan" w:date="2024-05-21T20:08:00Z">
              <w:r w:rsidRPr="007769BC">
                <w:rPr>
                  <w:rFonts w:ascii="Arial" w:hAnsi="Arial" w:cs="Arial"/>
                  <w:b/>
                  <w:sz w:val="22"/>
                  <w:szCs w:val="22"/>
                </w:rPr>
                <w:t>Type</w:t>
              </w:r>
              <w:r>
                <w:rPr>
                  <w:rFonts w:ascii="Arial" w:hAnsi="Arial" w:cs="Arial"/>
                  <w:b/>
                  <w:sz w:val="22"/>
                  <w:szCs w:val="22"/>
                </w:rPr>
                <w:t xml:space="preserve">: </w:t>
              </w:r>
              <w:r w:rsidRPr="007769BC">
                <w:rPr>
                  <w:rFonts w:ascii="Arial" w:hAnsi="Arial" w:cs="Arial"/>
                  <w:sz w:val="22"/>
                  <w:szCs w:val="22"/>
                </w:rPr>
                <w:t>External</w:t>
              </w:r>
            </w:ins>
          </w:p>
        </w:tc>
      </w:tr>
      <w:tr w:rsidR="00F645CE" w:rsidRPr="007769BC" w14:paraId="24DBD70F" w14:textId="77777777" w:rsidTr="00EA06AE">
        <w:trPr>
          <w:ins w:id="1212" w:author="Aryan Bataan" w:date="2024-05-21T20:08:00Z"/>
        </w:trPr>
        <w:tc>
          <w:tcPr>
            <w:tcW w:w="9576" w:type="dxa"/>
            <w:gridSpan w:val="4"/>
            <w:shd w:val="clear" w:color="auto" w:fill="auto"/>
          </w:tcPr>
          <w:p w14:paraId="054EB024" w14:textId="77777777" w:rsidR="00F645CE" w:rsidRPr="007769BC" w:rsidRDefault="00F645CE" w:rsidP="00EA06AE">
            <w:pPr>
              <w:rPr>
                <w:ins w:id="1213" w:author="Aryan Bataan" w:date="2024-05-21T20:08:00Z"/>
                <w:rFonts w:ascii="Arial" w:hAnsi="Arial" w:cs="Arial"/>
                <w:sz w:val="22"/>
                <w:szCs w:val="22"/>
              </w:rPr>
            </w:pPr>
            <w:ins w:id="1214" w:author="Aryan Bataan" w:date="2024-05-21T20:08:00Z">
              <w:r w:rsidRPr="007769BC">
                <w:rPr>
                  <w:rFonts w:ascii="Arial" w:hAnsi="Arial" w:cs="Arial"/>
                  <w:b/>
                  <w:sz w:val="22"/>
                  <w:szCs w:val="22"/>
                </w:rPr>
                <w:t>Relationships</w:t>
              </w:r>
              <w:r w:rsidRPr="007769BC">
                <w:rPr>
                  <w:rFonts w:ascii="Arial" w:hAnsi="Arial" w:cs="Arial"/>
                  <w:sz w:val="22"/>
                  <w:szCs w:val="22"/>
                </w:rPr>
                <w:t xml:space="preserve">: </w:t>
              </w:r>
            </w:ins>
          </w:p>
          <w:p w14:paraId="36C81777" w14:textId="77777777" w:rsidR="00F645CE" w:rsidRPr="007769BC" w:rsidRDefault="00F645CE" w:rsidP="00EA06AE">
            <w:pPr>
              <w:tabs>
                <w:tab w:val="left" w:pos="720"/>
              </w:tabs>
              <w:rPr>
                <w:ins w:id="1215" w:author="Aryan Bataan" w:date="2024-05-21T20:08:00Z"/>
                <w:rFonts w:ascii="Arial" w:hAnsi="Arial" w:cs="Arial"/>
                <w:sz w:val="22"/>
                <w:szCs w:val="22"/>
              </w:rPr>
            </w:pPr>
            <w:ins w:id="1216" w:author="Aryan Bataan" w:date="2024-05-21T20:08:00Z">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Connected to user.</w:t>
              </w:r>
            </w:ins>
          </w:p>
          <w:p w14:paraId="35390786" w14:textId="77777777" w:rsidR="00F645CE" w:rsidRPr="007769BC" w:rsidRDefault="00F645CE" w:rsidP="00EA06AE">
            <w:pPr>
              <w:tabs>
                <w:tab w:val="left" w:pos="720"/>
              </w:tabs>
              <w:rPr>
                <w:ins w:id="1217" w:author="Aryan Bataan" w:date="2024-05-21T20:08:00Z"/>
                <w:rFonts w:ascii="Arial" w:hAnsi="Arial" w:cs="Arial"/>
                <w:sz w:val="22"/>
                <w:szCs w:val="22"/>
              </w:rPr>
            </w:pPr>
            <w:ins w:id="1218" w:author="Aryan Bataan" w:date="2024-05-21T20:08:00Z">
              <w:r>
                <w:rPr>
                  <w:rFonts w:ascii="Arial" w:hAnsi="Arial" w:cs="Arial"/>
                  <w:b/>
                  <w:sz w:val="22"/>
                  <w:szCs w:val="22"/>
                </w:rPr>
                <w:t>I</w:t>
              </w:r>
              <w:r w:rsidRPr="007769BC">
                <w:rPr>
                  <w:rFonts w:ascii="Arial" w:hAnsi="Arial" w:cs="Arial"/>
                  <w:b/>
                  <w:sz w:val="22"/>
                  <w:szCs w:val="22"/>
                </w:rPr>
                <w:t>nclude</w:t>
              </w:r>
              <w:r w:rsidRPr="007769BC">
                <w:rPr>
                  <w:rFonts w:ascii="Arial" w:hAnsi="Arial" w:cs="Arial"/>
                  <w:sz w:val="22"/>
                  <w:szCs w:val="22"/>
                </w:rPr>
                <w:t xml:space="preserve">: </w:t>
              </w:r>
            </w:ins>
          </w:p>
          <w:p w14:paraId="67E26A9B" w14:textId="77777777" w:rsidR="00F645CE" w:rsidRPr="007769BC" w:rsidRDefault="00F645CE" w:rsidP="00EA06AE">
            <w:pPr>
              <w:tabs>
                <w:tab w:val="left" w:pos="720"/>
              </w:tabs>
              <w:rPr>
                <w:ins w:id="1219" w:author="Aryan Bataan" w:date="2024-05-21T20:08:00Z"/>
                <w:rFonts w:ascii="Arial" w:hAnsi="Arial" w:cs="Arial"/>
                <w:sz w:val="22"/>
                <w:szCs w:val="22"/>
              </w:rPr>
            </w:pPr>
            <w:ins w:id="1220" w:author="Aryan Bataan" w:date="2024-05-21T20:08:00Z">
              <w:r w:rsidRPr="007769BC">
                <w:rPr>
                  <w:rFonts w:ascii="Arial" w:hAnsi="Arial" w:cs="Arial"/>
                  <w:b/>
                  <w:sz w:val="22"/>
                  <w:szCs w:val="22"/>
                </w:rPr>
                <w:t>Extend</w:t>
              </w:r>
              <w:r w:rsidRPr="007769BC">
                <w:rPr>
                  <w:rFonts w:ascii="Arial" w:hAnsi="Arial" w:cs="Arial"/>
                  <w:sz w:val="22"/>
                  <w:szCs w:val="22"/>
                </w:rPr>
                <w:t xml:space="preserve">: </w:t>
              </w:r>
            </w:ins>
          </w:p>
          <w:p w14:paraId="7420AEB9" w14:textId="77777777" w:rsidR="00F645CE" w:rsidRPr="007769BC" w:rsidRDefault="00F645CE" w:rsidP="00EA06AE">
            <w:pPr>
              <w:tabs>
                <w:tab w:val="left" w:pos="720"/>
              </w:tabs>
              <w:rPr>
                <w:ins w:id="1221" w:author="Aryan Bataan" w:date="2024-05-21T20:08:00Z"/>
                <w:rFonts w:ascii="Arial" w:hAnsi="Arial" w:cs="Arial"/>
                <w:sz w:val="22"/>
                <w:szCs w:val="22"/>
              </w:rPr>
            </w:pPr>
            <w:ins w:id="1222" w:author="Aryan Bataan" w:date="2024-05-21T20:08:00Z">
              <w:r w:rsidRPr="007769BC">
                <w:rPr>
                  <w:rFonts w:ascii="Arial" w:hAnsi="Arial" w:cs="Arial"/>
                  <w:b/>
                  <w:sz w:val="22"/>
                  <w:szCs w:val="22"/>
                </w:rPr>
                <w:t>Generalization</w:t>
              </w:r>
              <w:r w:rsidRPr="007769BC">
                <w:rPr>
                  <w:rFonts w:ascii="Arial" w:hAnsi="Arial" w:cs="Arial"/>
                  <w:sz w:val="22"/>
                  <w:szCs w:val="22"/>
                </w:rPr>
                <w:t xml:space="preserve">: </w:t>
              </w:r>
            </w:ins>
          </w:p>
        </w:tc>
      </w:tr>
      <w:tr w:rsidR="00F645CE" w:rsidRPr="007769BC" w14:paraId="54D44D1D" w14:textId="77777777" w:rsidTr="00EA06AE">
        <w:trPr>
          <w:ins w:id="1223" w:author="Aryan Bataan" w:date="2024-05-21T20:08:00Z"/>
        </w:trPr>
        <w:tc>
          <w:tcPr>
            <w:tcW w:w="9576" w:type="dxa"/>
            <w:gridSpan w:val="4"/>
            <w:shd w:val="clear" w:color="auto" w:fill="auto"/>
          </w:tcPr>
          <w:p w14:paraId="20D62B00" w14:textId="77777777" w:rsidR="00F645CE" w:rsidRDefault="00F645CE" w:rsidP="00EA06AE">
            <w:pPr>
              <w:rPr>
                <w:ins w:id="1224" w:author="Aryan Bataan" w:date="2024-05-21T20:08:00Z"/>
                <w:rFonts w:ascii="Arial" w:hAnsi="Arial" w:cs="Arial"/>
                <w:b/>
                <w:sz w:val="22"/>
                <w:szCs w:val="22"/>
              </w:rPr>
            </w:pPr>
            <w:ins w:id="1225" w:author="Aryan Bataan" w:date="2024-05-21T20:08: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1DDAE476" w14:textId="77777777" w:rsidR="00F645CE" w:rsidRDefault="00F645CE" w:rsidP="000576B8">
            <w:pPr>
              <w:rPr>
                <w:ins w:id="1226" w:author="Aryan Bataan" w:date="2024-05-21T20:27:00Z"/>
                <w:rFonts w:ascii="Arial" w:hAnsi="Arial" w:cs="Arial"/>
                <w:bCs/>
                <w:sz w:val="22"/>
                <w:szCs w:val="22"/>
              </w:rPr>
            </w:pPr>
            <w:ins w:id="1227" w:author="Aryan Bataan" w:date="2024-05-21T20:08:00Z">
              <w:r w:rsidRPr="00667F38">
                <w:rPr>
                  <w:rFonts w:ascii="Arial" w:hAnsi="Arial" w:cs="Arial"/>
                  <w:bCs/>
                  <w:sz w:val="22"/>
                  <w:szCs w:val="22"/>
                </w:rPr>
                <w:t>1. T</w:t>
              </w:r>
              <w:r>
                <w:rPr>
                  <w:rFonts w:ascii="Arial" w:hAnsi="Arial" w:cs="Arial"/>
                  <w:bCs/>
                  <w:sz w:val="22"/>
                  <w:szCs w:val="22"/>
                </w:rPr>
                <w:t>h</w:t>
              </w:r>
            </w:ins>
            <w:ins w:id="1228" w:author="Aryan Bataan" w:date="2024-05-21T20:27:00Z">
              <w:r w:rsidR="000576B8">
                <w:rPr>
                  <w:rFonts w:ascii="Arial" w:hAnsi="Arial" w:cs="Arial"/>
                  <w:bCs/>
                  <w:sz w:val="22"/>
                  <w:szCs w:val="22"/>
                </w:rPr>
                <w:t>e user enters the environment.</w:t>
              </w:r>
            </w:ins>
          </w:p>
          <w:p w14:paraId="4B77CECC" w14:textId="77777777" w:rsidR="000576B8" w:rsidRDefault="000576B8" w:rsidP="000576B8">
            <w:pPr>
              <w:rPr>
                <w:ins w:id="1229" w:author="Aryan Bataan" w:date="2024-05-21T20:27:00Z"/>
                <w:rFonts w:ascii="Arial" w:hAnsi="Arial" w:cs="Arial"/>
                <w:bCs/>
                <w:sz w:val="22"/>
                <w:szCs w:val="22"/>
              </w:rPr>
            </w:pPr>
            <w:ins w:id="1230" w:author="Aryan Bataan" w:date="2024-05-21T20:27:00Z">
              <w:r>
                <w:rPr>
                  <w:rFonts w:ascii="Arial" w:hAnsi="Arial" w:cs="Arial"/>
                  <w:bCs/>
                  <w:sz w:val="22"/>
                  <w:szCs w:val="22"/>
                </w:rPr>
                <w:t>2. The system presents a virtual interface for the user.</w:t>
              </w:r>
            </w:ins>
          </w:p>
          <w:p w14:paraId="711B2586" w14:textId="77777777" w:rsidR="000576B8" w:rsidRDefault="000576B8" w:rsidP="000576B8">
            <w:pPr>
              <w:rPr>
                <w:ins w:id="1231" w:author="Aryan Bataan" w:date="2024-05-21T20:29:00Z"/>
                <w:rFonts w:ascii="Arial" w:hAnsi="Arial" w:cs="Arial"/>
                <w:bCs/>
                <w:sz w:val="22"/>
                <w:szCs w:val="22"/>
              </w:rPr>
            </w:pPr>
            <w:ins w:id="1232" w:author="Aryan Bataan" w:date="2024-05-21T20:27:00Z">
              <w:r>
                <w:rPr>
                  <w:rFonts w:ascii="Arial" w:hAnsi="Arial" w:cs="Arial"/>
                  <w:bCs/>
                  <w:sz w:val="22"/>
                  <w:szCs w:val="22"/>
                </w:rPr>
                <w:t xml:space="preserve">3. The user utilizes </w:t>
              </w:r>
            </w:ins>
            <w:ins w:id="1233" w:author="Aryan Bataan" w:date="2024-05-21T20:28:00Z">
              <w:r>
                <w:rPr>
                  <w:rFonts w:ascii="Arial" w:hAnsi="Arial" w:cs="Arial"/>
                  <w:bCs/>
                  <w:sz w:val="22"/>
                  <w:szCs w:val="22"/>
                </w:rPr>
                <w:t>eithe</w:t>
              </w:r>
            </w:ins>
            <w:ins w:id="1234" w:author="Aryan Bataan" w:date="2024-05-21T20:29:00Z">
              <w:r>
                <w:rPr>
                  <w:rFonts w:ascii="Arial" w:hAnsi="Arial" w:cs="Arial"/>
                  <w:bCs/>
                  <w:sz w:val="22"/>
                  <w:szCs w:val="22"/>
                </w:rPr>
                <w:t>r motion controls or voice commands to navigate.</w:t>
              </w:r>
            </w:ins>
          </w:p>
          <w:p w14:paraId="0696735C" w14:textId="5ACC7E34" w:rsidR="000576B8" w:rsidRPr="00E4517C" w:rsidRDefault="000576B8" w:rsidP="000576B8">
            <w:pPr>
              <w:rPr>
                <w:ins w:id="1235" w:author="Aryan Bataan" w:date="2024-05-21T20:08:00Z"/>
                <w:rFonts w:ascii="Arial" w:hAnsi="Arial" w:cs="Arial"/>
                <w:bCs/>
                <w:sz w:val="22"/>
                <w:szCs w:val="22"/>
              </w:rPr>
            </w:pPr>
            <w:ins w:id="1236" w:author="Aryan Bataan" w:date="2024-05-21T20:29:00Z">
              <w:r>
                <w:rPr>
                  <w:rFonts w:ascii="Arial" w:hAnsi="Arial" w:cs="Arial"/>
                  <w:bCs/>
                  <w:sz w:val="22"/>
                  <w:szCs w:val="22"/>
                </w:rPr>
                <w:t xml:space="preserve">4. The system responds promptly to the user’s inputs, maneuvering within the </w:t>
              </w:r>
            </w:ins>
            <w:ins w:id="1237" w:author="Aryan Bataan" w:date="2024-05-21T20:30:00Z">
              <w:r>
                <w:rPr>
                  <w:rFonts w:ascii="Arial" w:hAnsi="Arial" w:cs="Arial"/>
                  <w:bCs/>
                  <w:sz w:val="22"/>
                  <w:szCs w:val="22"/>
                </w:rPr>
                <w:t>virtual environment.</w:t>
              </w:r>
            </w:ins>
            <w:ins w:id="1238" w:author="Aryan Bataan" w:date="2024-05-21T20:29:00Z">
              <w:r>
                <w:rPr>
                  <w:rFonts w:ascii="Arial" w:hAnsi="Arial" w:cs="Arial"/>
                  <w:bCs/>
                  <w:sz w:val="22"/>
                  <w:szCs w:val="22"/>
                </w:rPr>
                <w:t xml:space="preserve"> </w:t>
              </w:r>
            </w:ins>
          </w:p>
        </w:tc>
      </w:tr>
      <w:tr w:rsidR="00F645CE" w:rsidRPr="007769BC" w14:paraId="1D2EDCC8" w14:textId="77777777" w:rsidTr="00EA06AE">
        <w:trPr>
          <w:trHeight w:val="498"/>
          <w:ins w:id="1239" w:author="Aryan Bataan" w:date="2024-05-21T20:08:00Z"/>
        </w:trPr>
        <w:tc>
          <w:tcPr>
            <w:tcW w:w="9576" w:type="dxa"/>
            <w:gridSpan w:val="4"/>
            <w:shd w:val="clear" w:color="auto" w:fill="auto"/>
          </w:tcPr>
          <w:p w14:paraId="1D31DE6E" w14:textId="7A899027" w:rsidR="00F645CE" w:rsidRPr="007769BC" w:rsidRDefault="00F645CE" w:rsidP="00EA06AE">
            <w:pPr>
              <w:rPr>
                <w:ins w:id="1240" w:author="Aryan Bataan" w:date="2024-05-21T20:08:00Z"/>
                <w:rFonts w:ascii="Arial" w:hAnsi="Arial" w:cs="Arial"/>
                <w:sz w:val="22"/>
                <w:szCs w:val="22"/>
              </w:rPr>
            </w:pPr>
            <w:ins w:id="1241" w:author="Aryan Bataan" w:date="2024-05-21T20:08: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ins>
            <w:ins w:id="1242" w:author="Aryan Bataan" w:date="2024-05-21T20:30:00Z">
              <w:r w:rsidR="000576B8">
                <w:rPr>
                  <w:rFonts w:ascii="Arial" w:hAnsi="Arial" w:cs="Arial"/>
                  <w:b/>
                  <w:sz w:val="22"/>
                  <w:szCs w:val="22"/>
                </w:rPr>
                <w:t>:</w:t>
              </w:r>
            </w:ins>
          </w:p>
        </w:tc>
      </w:tr>
      <w:tr w:rsidR="00F645CE" w:rsidRPr="007769BC" w14:paraId="7FC12A56" w14:textId="77777777" w:rsidTr="00EA06AE">
        <w:trPr>
          <w:ins w:id="1243" w:author="Aryan Bataan" w:date="2024-05-21T20:08:00Z"/>
        </w:trPr>
        <w:tc>
          <w:tcPr>
            <w:tcW w:w="9576" w:type="dxa"/>
            <w:gridSpan w:val="4"/>
            <w:shd w:val="clear" w:color="auto" w:fill="auto"/>
          </w:tcPr>
          <w:p w14:paraId="29D8AEB0" w14:textId="77777777" w:rsidR="00F645CE" w:rsidRDefault="00F645CE" w:rsidP="00EA06AE">
            <w:pPr>
              <w:rPr>
                <w:ins w:id="1244" w:author="Aryan Bataan" w:date="2024-05-21T20:08:00Z"/>
                <w:rFonts w:ascii="Arial" w:hAnsi="Arial" w:cs="Arial"/>
                <w:sz w:val="22"/>
                <w:szCs w:val="22"/>
              </w:rPr>
            </w:pPr>
            <w:ins w:id="1245" w:author="Aryan Bataan" w:date="2024-05-21T20:08: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265F0B89" w14:textId="7D5E79EE" w:rsidR="008F1837" w:rsidRDefault="000576B8" w:rsidP="00EA06AE">
            <w:pPr>
              <w:rPr>
                <w:ins w:id="1246" w:author="Aryan Bataan" w:date="2024-05-21T20:08:00Z"/>
                <w:rFonts w:ascii="Arial" w:hAnsi="Arial" w:cs="Arial"/>
                <w:sz w:val="22"/>
                <w:szCs w:val="22"/>
              </w:rPr>
            </w:pPr>
            <w:ins w:id="1247" w:author="Aryan Bataan" w:date="2024-05-21T20:31:00Z">
              <w:r>
                <w:rPr>
                  <w:rFonts w:ascii="Arial" w:hAnsi="Arial" w:cs="Arial"/>
                  <w:sz w:val="22"/>
                  <w:szCs w:val="22"/>
                </w:rPr>
                <w:t>4</w:t>
              </w:r>
            </w:ins>
            <w:ins w:id="1248" w:author="Aryan Bataan" w:date="2024-05-21T20:08:00Z">
              <w:r w:rsidR="00F645CE">
                <w:rPr>
                  <w:rFonts w:ascii="Arial" w:hAnsi="Arial" w:cs="Arial"/>
                  <w:sz w:val="22"/>
                  <w:szCs w:val="22"/>
                </w:rPr>
                <w:t xml:space="preserve">a. </w:t>
              </w:r>
            </w:ins>
            <w:ins w:id="1249" w:author="Aryan Bataan" w:date="2024-05-21T20:31:00Z">
              <w:r>
                <w:rPr>
                  <w:rFonts w:ascii="Arial" w:hAnsi="Arial" w:cs="Arial"/>
                  <w:sz w:val="22"/>
                  <w:szCs w:val="22"/>
                </w:rPr>
                <w:t xml:space="preserve">The system </w:t>
              </w:r>
              <w:r w:rsidR="008F1837">
                <w:rPr>
                  <w:rFonts w:ascii="Arial" w:hAnsi="Arial" w:cs="Arial"/>
                  <w:sz w:val="22"/>
                  <w:szCs w:val="22"/>
                </w:rPr>
                <w:t>fails to quickly acknowledge the user’s input.</w:t>
              </w:r>
            </w:ins>
          </w:p>
          <w:p w14:paraId="6D5D9AA8" w14:textId="652EAB66" w:rsidR="00F645CE" w:rsidRDefault="00A72E38" w:rsidP="00EA06AE">
            <w:pPr>
              <w:rPr>
                <w:ins w:id="1250" w:author="Aryan Bataan" w:date="2024-05-21T20:08:00Z"/>
                <w:rFonts w:ascii="Arial" w:hAnsi="Arial" w:cs="Arial"/>
                <w:sz w:val="22"/>
                <w:szCs w:val="22"/>
              </w:rPr>
            </w:pPr>
            <w:ins w:id="1251" w:author="Aryan Bataan" w:date="2024-05-21T22:16:00Z">
              <w:r>
                <w:rPr>
                  <w:rFonts w:ascii="Arial" w:hAnsi="Arial" w:cs="Arial"/>
                  <w:sz w:val="22"/>
                  <w:szCs w:val="22"/>
                </w:rPr>
                <w:lastRenderedPageBreak/>
                <w:t xml:space="preserve">- </w:t>
              </w:r>
            </w:ins>
            <w:ins w:id="1252" w:author="Aryan Bataan" w:date="2024-05-21T20:08:00Z">
              <w:r w:rsidR="00F645CE">
                <w:rPr>
                  <w:rFonts w:ascii="Arial" w:hAnsi="Arial" w:cs="Arial"/>
                  <w:sz w:val="22"/>
                  <w:szCs w:val="22"/>
                </w:rPr>
                <w:t>Th</w:t>
              </w:r>
            </w:ins>
            <w:ins w:id="1253" w:author="Aryan Bataan" w:date="2024-05-21T20:31:00Z">
              <w:r w:rsidR="008F1837">
                <w:rPr>
                  <w:rFonts w:ascii="Arial" w:hAnsi="Arial" w:cs="Arial"/>
                  <w:sz w:val="22"/>
                  <w:szCs w:val="22"/>
                </w:rPr>
                <w:t>e syste</w:t>
              </w:r>
            </w:ins>
            <w:ins w:id="1254" w:author="Aryan Bataan" w:date="2024-05-21T20:32:00Z">
              <w:r w:rsidR="008F1837">
                <w:rPr>
                  <w:rFonts w:ascii="Arial" w:hAnsi="Arial" w:cs="Arial"/>
                  <w:sz w:val="22"/>
                  <w:szCs w:val="22"/>
                </w:rPr>
                <w:t>m rectifies the controls.</w:t>
              </w:r>
            </w:ins>
            <w:ins w:id="1255" w:author="Aryan Bataan" w:date="2024-05-21T20:31:00Z">
              <w:r w:rsidR="008F1837">
                <w:rPr>
                  <w:rFonts w:ascii="Arial" w:hAnsi="Arial" w:cs="Arial"/>
                  <w:sz w:val="22"/>
                  <w:szCs w:val="22"/>
                </w:rPr>
                <w:t xml:space="preserve"> </w:t>
              </w:r>
            </w:ins>
          </w:p>
          <w:p w14:paraId="3B031173" w14:textId="0D446AFD" w:rsidR="00F645CE" w:rsidRPr="007769BC" w:rsidRDefault="00A72E38" w:rsidP="00EA06AE">
            <w:pPr>
              <w:rPr>
                <w:ins w:id="1256" w:author="Aryan Bataan" w:date="2024-05-21T20:08:00Z"/>
                <w:rFonts w:ascii="Arial" w:hAnsi="Arial" w:cs="Arial"/>
                <w:sz w:val="22"/>
                <w:szCs w:val="22"/>
              </w:rPr>
            </w:pPr>
            <w:ins w:id="1257" w:author="Aryan Bataan" w:date="2024-05-21T22:16:00Z">
              <w:r>
                <w:rPr>
                  <w:rFonts w:ascii="Arial" w:hAnsi="Arial" w:cs="Arial"/>
                  <w:sz w:val="22"/>
                  <w:szCs w:val="22"/>
                </w:rPr>
                <w:t xml:space="preserve">- </w:t>
              </w:r>
            </w:ins>
            <w:ins w:id="1258" w:author="Aryan Bataan" w:date="2024-05-21T20:08:00Z">
              <w:r w:rsidR="00F645CE">
                <w:rPr>
                  <w:rFonts w:ascii="Arial" w:hAnsi="Arial" w:cs="Arial"/>
                  <w:sz w:val="22"/>
                  <w:szCs w:val="22"/>
                </w:rPr>
                <w:t>T</w:t>
              </w:r>
            </w:ins>
            <w:ins w:id="1259" w:author="Aryan Bataan" w:date="2024-05-21T20:32:00Z">
              <w:r w:rsidR="008F1837">
                <w:rPr>
                  <w:rFonts w:ascii="Arial" w:hAnsi="Arial" w:cs="Arial"/>
                  <w:sz w:val="22"/>
                  <w:szCs w:val="22"/>
                </w:rPr>
                <w:t xml:space="preserve">he user is </w:t>
              </w:r>
            </w:ins>
            <w:ins w:id="1260" w:author="Aryan Bataan" w:date="2024-05-21T20:33:00Z">
              <w:r w:rsidR="008F1837">
                <w:rPr>
                  <w:rFonts w:ascii="Arial" w:hAnsi="Arial" w:cs="Arial"/>
                  <w:sz w:val="22"/>
                  <w:szCs w:val="22"/>
                </w:rPr>
                <w:t>cued</w:t>
              </w:r>
            </w:ins>
            <w:ins w:id="1261" w:author="Aryan Bataan" w:date="2024-05-21T20:32:00Z">
              <w:r w:rsidR="008F1837">
                <w:rPr>
                  <w:rFonts w:ascii="Arial" w:hAnsi="Arial" w:cs="Arial"/>
                  <w:sz w:val="22"/>
                  <w:szCs w:val="22"/>
                </w:rPr>
                <w:t xml:space="preserve"> to retry the action.</w:t>
              </w:r>
            </w:ins>
          </w:p>
        </w:tc>
      </w:tr>
      <w:tr w:rsidR="00F645CE" w:rsidRPr="007769BC" w14:paraId="74A936BA" w14:textId="77777777" w:rsidTr="00EA06AE">
        <w:trPr>
          <w:ins w:id="1262" w:author="Aryan Bataan" w:date="2024-05-21T20:08:00Z"/>
        </w:trPr>
        <w:tc>
          <w:tcPr>
            <w:tcW w:w="9576" w:type="dxa"/>
            <w:gridSpan w:val="4"/>
            <w:shd w:val="clear" w:color="auto" w:fill="auto"/>
          </w:tcPr>
          <w:p w14:paraId="308222F9" w14:textId="77777777" w:rsidR="00F645CE" w:rsidRDefault="00F645CE" w:rsidP="00EA06AE">
            <w:pPr>
              <w:rPr>
                <w:ins w:id="1263" w:author="Aryan Bataan" w:date="2024-05-21T20:08:00Z"/>
                <w:rFonts w:ascii="Arial" w:hAnsi="Arial" w:cs="Arial"/>
                <w:b/>
                <w:sz w:val="22"/>
                <w:szCs w:val="22"/>
              </w:rPr>
            </w:pPr>
            <w:ins w:id="1264" w:author="Aryan Bataan" w:date="2024-05-21T20:08:00Z">
              <w:r w:rsidRPr="004D69D3">
                <w:rPr>
                  <w:rFonts w:ascii="Arial" w:hAnsi="Arial" w:cs="Arial"/>
                  <w:b/>
                  <w:sz w:val="22"/>
                  <w:szCs w:val="22"/>
                </w:rPr>
                <w:lastRenderedPageBreak/>
                <w:t>Special Requirements:</w:t>
              </w:r>
            </w:ins>
          </w:p>
          <w:p w14:paraId="39B51559" w14:textId="77777777" w:rsidR="00F645CE" w:rsidRDefault="00F645CE" w:rsidP="00EA06AE">
            <w:pPr>
              <w:pStyle w:val="ListParagraph"/>
              <w:numPr>
                <w:ilvl w:val="0"/>
                <w:numId w:val="26"/>
              </w:numPr>
              <w:rPr>
                <w:ins w:id="1265" w:author="Aryan Bataan" w:date="2024-05-21T20:33:00Z"/>
                <w:rFonts w:ascii="Arial" w:hAnsi="Arial" w:cs="Arial"/>
                <w:bCs/>
                <w:sz w:val="22"/>
                <w:szCs w:val="22"/>
              </w:rPr>
            </w:pPr>
            <w:ins w:id="1266" w:author="Aryan Bataan" w:date="2024-05-21T20:08:00Z">
              <w:r>
                <w:rPr>
                  <w:rFonts w:ascii="Arial" w:hAnsi="Arial" w:cs="Arial"/>
                  <w:bCs/>
                  <w:sz w:val="22"/>
                  <w:szCs w:val="22"/>
                </w:rPr>
                <w:t>Ensur</w:t>
              </w:r>
            </w:ins>
            <w:ins w:id="1267" w:author="Aryan Bataan" w:date="2024-05-21T20:33:00Z">
              <w:r w:rsidR="008F1837">
                <w:rPr>
                  <w:rFonts w:ascii="Arial" w:hAnsi="Arial" w:cs="Arial"/>
                  <w:bCs/>
                  <w:sz w:val="22"/>
                  <w:szCs w:val="22"/>
                </w:rPr>
                <w:t>e that there is a high response rate to user inputs.</w:t>
              </w:r>
            </w:ins>
          </w:p>
          <w:p w14:paraId="0B847C82" w14:textId="1DB1925C" w:rsidR="008F1837" w:rsidRPr="00667F38" w:rsidRDefault="008F1837" w:rsidP="00EA06AE">
            <w:pPr>
              <w:pStyle w:val="ListParagraph"/>
              <w:numPr>
                <w:ilvl w:val="0"/>
                <w:numId w:val="26"/>
              </w:numPr>
              <w:rPr>
                <w:ins w:id="1268" w:author="Aryan Bataan" w:date="2024-05-21T20:08:00Z"/>
                <w:rFonts w:ascii="Arial" w:hAnsi="Arial" w:cs="Arial"/>
                <w:bCs/>
                <w:sz w:val="22"/>
                <w:szCs w:val="22"/>
              </w:rPr>
            </w:pPr>
            <w:ins w:id="1269" w:author="Aryan Bataan" w:date="2024-05-21T20:34:00Z">
              <w:r>
                <w:rPr>
                  <w:rFonts w:ascii="Arial" w:hAnsi="Arial" w:cs="Arial"/>
                  <w:bCs/>
                  <w:sz w:val="22"/>
                  <w:szCs w:val="22"/>
                </w:rPr>
                <w:t xml:space="preserve">Seamless transitions and animations that aid the user in their familiarization with the </w:t>
              </w:r>
            </w:ins>
            <w:ins w:id="1270" w:author="Aryan Bataan" w:date="2024-05-21T20:35:00Z">
              <w:r>
                <w:rPr>
                  <w:rFonts w:ascii="Arial" w:hAnsi="Arial" w:cs="Arial"/>
                  <w:bCs/>
                  <w:sz w:val="22"/>
                  <w:szCs w:val="22"/>
                </w:rPr>
                <w:t>environment.</w:t>
              </w:r>
            </w:ins>
          </w:p>
        </w:tc>
      </w:tr>
      <w:tr w:rsidR="00F645CE" w:rsidRPr="007769BC" w14:paraId="14957AFD" w14:textId="77777777" w:rsidTr="00EA06AE">
        <w:trPr>
          <w:ins w:id="1271" w:author="Aryan Bataan" w:date="2024-05-21T20:08:00Z"/>
        </w:trPr>
        <w:tc>
          <w:tcPr>
            <w:tcW w:w="9576" w:type="dxa"/>
            <w:gridSpan w:val="4"/>
            <w:shd w:val="clear" w:color="auto" w:fill="auto"/>
          </w:tcPr>
          <w:p w14:paraId="1AA583EB" w14:textId="77777777" w:rsidR="00F645CE" w:rsidRDefault="00F645CE" w:rsidP="00EA06AE">
            <w:pPr>
              <w:rPr>
                <w:ins w:id="1272" w:author="Aryan Bataan" w:date="2024-05-21T20:08:00Z"/>
                <w:rFonts w:ascii="Arial" w:hAnsi="Arial" w:cs="Arial"/>
                <w:b/>
                <w:sz w:val="22"/>
                <w:szCs w:val="22"/>
              </w:rPr>
            </w:pPr>
            <w:ins w:id="1273" w:author="Aryan Bataan" w:date="2024-05-21T20:08:00Z">
              <w:r w:rsidRPr="00CC2AD7">
                <w:rPr>
                  <w:rFonts w:ascii="Arial" w:hAnsi="Arial" w:cs="Arial"/>
                  <w:b/>
                  <w:sz w:val="22"/>
                  <w:szCs w:val="22"/>
                </w:rPr>
                <w:t>To do/Issues</w:t>
              </w:r>
              <w:r>
                <w:rPr>
                  <w:rFonts w:ascii="Arial" w:hAnsi="Arial" w:cs="Arial"/>
                  <w:b/>
                  <w:sz w:val="22"/>
                  <w:szCs w:val="22"/>
                </w:rPr>
                <w:t>:</w:t>
              </w:r>
            </w:ins>
          </w:p>
          <w:p w14:paraId="5AC29C12" w14:textId="14EF250F" w:rsidR="00F645CE" w:rsidRDefault="008F1837" w:rsidP="00EA06AE">
            <w:pPr>
              <w:pStyle w:val="ListParagraph"/>
              <w:numPr>
                <w:ilvl w:val="0"/>
                <w:numId w:val="26"/>
              </w:numPr>
              <w:rPr>
                <w:ins w:id="1274" w:author="Aryan Bataan" w:date="2024-05-21T20:08:00Z"/>
                <w:rFonts w:ascii="Arial" w:hAnsi="Arial" w:cs="Arial"/>
                <w:bCs/>
                <w:sz w:val="22"/>
                <w:szCs w:val="22"/>
              </w:rPr>
            </w:pPr>
            <w:ins w:id="1275" w:author="Aryan Bataan" w:date="2024-05-21T20:35:00Z">
              <w:r>
                <w:rPr>
                  <w:rFonts w:ascii="Arial" w:hAnsi="Arial" w:cs="Arial"/>
                  <w:bCs/>
                  <w:sz w:val="22"/>
                  <w:szCs w:val="22"/>
                </w:rPr>
                <w:t>Test navigation on several hardware configuration</w:t>
              </w:r>
            </w:ins>
            <w:ins w:id="1276" w:author="Aryan Bataan" w:date="2024-05-21T20:36:00Z">
              <w:r>
                <w:rPr>
                  <w:rFonts w:ascii="Arial" w:hAnsi="Arial" w:cs="Arial"/>
                  <w:bCs/>
                  <w:sz w:val="22"/>
                  <w:szCs w:val="22"/>
                </w:rPr>
                <w:t>s beforehand</w:t>
              </w:r>
            </w:ins>
            <w:ins w:id="1277" w:author="Aryan Bataan" w:date="2024-05-21T20:08:00Z">
              <w:r w:rsidR="00F645CE">
                <w:rPr>
                  <w:rFonts w:ascii="Arial" w:hAnsi="Arial" w:cs="Arial"/>
                  <w:bCs/>
                  <w:sz w:val="22"/>
                  <w:szCs w:val="22"/>
                </w:rPr>
                <w:t>.</w:t>
              </w:r>
            </w:ins>
          </w:p>
          <w:p w14:paraId="76EA463D" w14:textId="184928A5" w:rsidR="00F645CE" w:rsidRPr="00667F38" w:rsidRDefault="008F1837" w:rsidP="00EA06AE">
            <w:pPr>
              <w:pStyle w:val="ListParagraph"/>
              <w:numPr>
                <w:ilvl w:val="0"/>
                <w:numId w:val="26"/>
              </w:numPr>
              <w:rPr>
                <w:ins w:id="1278" w:author="Aryan Bataan" w:date="2024-05-21T20:08:00Z"/>
                <w:rFonts w:ascii="Arial" w:hAnsi="Arial" w:cs="Arial"/>
                <w:bCs/>
                <w:sz w:val="22"/>
                <w:szCs w:val="22"/>
              </w:rPr>
            </w:pPr>
            <w:ins w:id="1279" w:author="Aryan Bataan" w:date="2024-05-21T20:36:00Z">
              <w:r>
                <w:rPr>
                  <w:rFonts w:ascii="Arial" w:hAnsi="Arial" w:cs="Arial"/>
                  <w:bCs/>
                  <w:sz w:val="22"/>
                  <w:szCs w:val="22"/>
                </w:rPr>
                <w:t xml:space="preserve">Ensure that there is compatibility with all </w:t>
              </w:r>
            </w:ins>
            <w:ins w:id="1280" w:author="Aryan Bataan" w:date="2024-05-21T20:37:00Z">
              <w:r w:rsidR="00D07B1B">
                <w:rPr>
                  <w:rFonts w:ascii="Arial" w:hAnsi="Arial" w:cs="Arial"/>
                  <w:bCs/>
                  <w:sz w:val="22"/>
                  <w:szCs w:val="22"/>
                </w:rPr>
                <w:t>the features that are presented to the user within the virtual environment</w:t>
              </w:r>
            </w:ins>
            <w:ins w:id="1281" w:author="Aryan Bataan" w:date="2024-05-21T20:08:00Z">
              <w:r w:rsidR="00F645CE">
                <w:rPr>
                  <w:rFonts w:ascii="Arial" w:hAnsi="Arial" w:cs="Arial"/>
                  <w:bCs/>
                  <w:sz w:val="22"/>
                  <w:szCs w:val="22"/>
                </w:rPr>
                <w:t>.</w:t>
              </w:r>
            </w:ins>
          </w:p>
        </w:tc>
      </w:tr>
    </w:tbl>
    <w:p w14:paraId="65545A01" w14:textId="21E3396C" w:rsidR="00D07B1B" w:rsidRDefault="00D07B1B" w:rsidP="00B2773E">
      <w:pPr>
        <w:rPr>
          <w:ins w:id="1282" w:author="Aryan Bataan" w:date="2024-05-21T20:37:00Z"/>
        </w:rPr>
      </w:pPr>
    </w:p>
    <w:p w14:paraId="251EAE0B" w14:textId="77777777" w:rsidR="00D07B1B" w:rsidRDefault="00D07B1B">
      <w:pPr>
        <w:rPr>
          <w:ins w:id="1283" w:author="Aryan Bataan" w:date="2024-05-21T20:37:00Z"/>
        </w:rPr>
      </w:pPr>
      <w:ins w:id="1284" w:author="Aryan Bataan" w:date="2024-05-21T20:37:00Z">
        <w: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185"/>
        <w:gridCol w:w="983"/>
        <w:gridCol w:w="853"/>
        <w:gridCol w:w="2516"/>
      </w:tblGrid>
      <w:tr w:rsidR="00D07B1B" w:rsidRPr="007769BC" w14:paraId="73D1ECDB" w14:textId="77777777" w:rsidTr="00EA06AE">
        <w:trPr>
          <w:ins w:id="1285" w:author="Aryan Bataan" w:date="2024-05-21T20:37:00Z"/>
        </w:trPr>
        <w:tc>
          <w:tcPr>
            <w:tcW w:w="5958" w:type="dxa"/>
            <w:gridSpan w:val="2"/>
            <w:shd w:val="clear" w:color="auto" w:fill="auto"/>
          </w:tcPr>
          <w:p w14:paraId="093FD6C5" w14:textId="096161B6" w:rsidR="00D07B1B" w:rsidRPr="007769BC" w:rsidRDefault="00D07B1B" w:rsidP="00EA06AE">
            <w:pPr>
              <w:rPr>
                <w:ins w:id="1286" w:author="Aryan Bataan" w:date="2024-05-21T20:37:00Z"/>
                <w:rFonts w:ascii="Arial" w:hAnsi="Arial" w:cs="Arial"/>
                <w:sz w:val="22"/>
                <w:szCs w:val="22"/>
              </w:rPr>
            </w:pPr>
            <w:ins w:id="1287" w:author="Aryan Bataan" w:date="2024-05-21T20:3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r>
                <w:rPr>
                  <w:rFonts w:ascii="Arial" w:hAnsi="Arial" w:cs="Arial"/>
                  <w:sz w:val="22"/>
                  <w:szCs w:val="22"/>
                </w:rPr>
                <w:t xml:space="preserve"> Exp</w:t>
              </w:r>
            </w:ins>
            <w:ins w:id="1288" w:author="Aryan Bataan" w:date="2024-05-21T20:38:00Z">
              <w:r>
                <w:rPr>
                  <w:rFonts w:ascii="Arial" w:hAnsi="Arial" w:cs="Arial"/>
                  <w:sz w:val="22"/>
                  <w:szCs w:val="22"/>
                </w:rPr>
                <w:t>lore Films</w:t>
              </w:r>
            </w:ins>
          </w:p>
        </w:tc>
        <w:tc>
          <w:tcPr>
            <w:tcW w:w="900" w:type="dxa"/>
            <w:shd w:val="clear" w:color="auto" w:fill="auto"/>
          </w:tcPr>
          <w:p w14:paraId="711F0281" w14:textId="7022365B" w:rsidR="00D07B1B" w:rsidRPr="007769BC" w:rsidRDefault="00D07B1B" w:rsidP="00EA06AE">
            <w:pPr>
              <w:rPr>
                <w:ins w:id="1289" w:author="Aryan Bataan" w:date="2024-05-21T20:37:00Z"/>
                <w:rFonts w:ascii="Arial" w:hAnsi="Arial" w:cs="Arial"/>
                <w:sz w:val="22"/>
                <w:szCs w:val="22"/>
              </w:rPr>
            </w:pPr>
            <w:ins w:id="1290" w:author="Aryan Bataan" w:date="2024-05-21T20:37:00Z">
              <w:r w:rsidRPr="007769BC">
                <w:rPr>
                  <w:rFonts w:ascii="Arial" w:hAnsi="Arial" w:cs="Arial"/>
                  <w:b/>
                  <w:sz w:val="22"/>
                  <w:szCs w:val="22"/>
                </w:rPr>
                <w:t>ID</w:t>
              </w:r>
              <w:r w:rsidRPr="007769BC">
                <w:rPr>
                  <w:rFonts w:ascii="Arial" w:hAnsi="Arial" w:cs="Arial"/>
                  <w:sz w:val="22"/>
                  <w:szCs w:val="22"/>
                </w:rPr>
                <w:t>:</w:t>
              </w:r>
              <w:r>
                <w:rPr>
                  <w:rFonts w:ascii="Arial" w:hAnsi="Arial" w:cs="Arial"/>
                  <w:sz w:val="22"/>
                  <w:szCs w:val="22"/>
                </w:rPr>
                <w:t xml:space="preserve"> UC-7</w:t>
              </w:r>
            </w:ins>
          </w:p>
        </w:tc>
        <w:tc>
          <w:tcPr>
            <w:tcW w:w="2718" w:type="dxa"/>
            <w:shd w:val="clear" w:color="auto" w:fill="auto"/>
          </w:tcPr>
          <w:p w14:paraId="4DAFFEE1" w14:textId="77777777" w:rsidR="00D07B1B" w:rsidRPr="007769BC" w:rsidRDefault="00D07B1B" w:rsidP="00EA06AE">
            <w:pPr>
              <w:rPr>
                <w:ins w:id="1291" w:author="Aryan Bataan" w:date="2024-05-21T20:37:00Z"/>
                <w:rFonts w:ascii="Arial" w:hAnsi="Arial" w:cs="Arial"/>
                <w:sz w:val="22"/>
                <w:szCs w:val="22"/>
              </w:rPr>
            </w:pPr>
            <w:ins w:id="1292" w:author="Aryan Bataan" w:date="2024-05-21T20:3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D07B1B" w:rsidRPr="007769BC" w14:paraId="515CCAD1" w14:textId="77777777" w:rsidTr="00EA06AE">
        <w:trPr>
          <w:ins w:id="1293" w:author="Aryan Bataan" w:date="2024-05-21T20:37:00Z"/>
        </w:trPr>
        <w:tc>
          <w:tcPr>
            <w:tcW w:w="4788" w:type="dxa"/>
            <w:shd w:val="clear" w:color="auto" w:fill="auto"/>
          </w:tcPr>
          <w:p w14:paraId="577875B5" w14:textId="77777777" w:rsidR="00D07B1B" w:rsidRPr="007769BC" w:rsidRDefault="00D07B1B" w:rsidP="00EA06AE">
            <w:pPr>
              <w:rPr>
                <w:ins w:id="1294" w:author="Aryan Bataan" w:date="2024-05-21T20:37:00Z"/>
                <w:rFonts w:ascii="Arial" w:hAnsi="Arial" w:cs="Arial"/>
                <w:sz w:val="22"/>
                <w:szCs w:val="22"/>
              </w:rPr>
            </w:pPr>
            <w:ins w:id="1295" w:author="Aryan Bataan" w:date="2024-05-21T20:3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r>
                <w:rPr>
                  <w:rFonts w:ascii="Arial" w:hAnsi="Arial" w:cs="Arial"/>
                  <w:sz w:val="22"/>
                  <w:szCs w:val="22"/>
                </w:rPr>
                <w:t xml:space="preserve"> User</w:t>
              </w:r>
            </w:ins>
          </w:p>
        </w:tc>
        <w:tc>
          <w:tcPr>
            <w:tcW w:w="4788" w:type="dxa"/>
            <w:gridSpan w:val="3"/>
            <w:shd w:val="clear" w:color="auto" w:fill="auto"/>
          </w:tcPr>
          <w:p w14:paraId="43488D2D" w14:textId="77777777" w:rsidR="00D07B1B" w:rsidRPr="007769BC" w:rsidRDefault="00D07B1B" w:rsidP="00EA06AE">
            <w:pPr>
              <w:rPr>
                <w:ins w:id="1296" w:author="Aryan Bataan" w:date="2024-05-21T20:37:00Z"/>
                <w:rFonts w:ascii="Arial" w:hAnsi="Arial" w:cs="Arial"/>
                <w:sz w:val="22"/>
                <w:szCs w:val="22"/>
              </w:rPr>
            </w:pPr>
            <w:ins w:id="1297" w:author="Aryan Bataan" w:date="2024-05-21T20:3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ins>
          </w:p>
        </w:tc>
      </w:tr>
      <w:tr w:rsidR="00D07B1B" w:rsidRPr="007769BC" w14:paraId="239412DB" w14:textId="77777777" w:rsidTr="00EA06AE">
        <w:trPr>
          <w:ins w:id="1298" w:author="Aryan Bataan" w:date="2024-05-21T20:37:00Z"/>
        </w:trPr>
        <w:tc>
          <w:tcPr>
            <w:tcW w:w="9576" w:type="dxa"/>
            <w:gridSpan w:val="4"/>
            <w:shd w:val="clear" w:color="auto" w:fill="auto"/>
          </w:tcPr>
          <w:p w14:paraId="6FDD9B19" w14:textId="77777777" w:rsidR="00D07B1B" w:rsidRPr="007769BC" w:rsidRDefault="00D07B1B" w:rsidP="00EA06AE">
            <w:pPr>
              <w:rPr>
                <w:ins w:id="1299" w:author="Aryan Bataan" w:date="2024-05-21T20:37:00Z"/>
                <w:rFonts w:ascii="Arial" w:hAnsi="Arial" w:cs="Arial"/>
                <w:b/>
                <w:sz w:val="22"/>
                <w:szCs w:val="22"/>
              </w:rPr>
            </w:pPr>
            <w:ins w:id="1300" w:author="Aryan Bataan" w:date="2024-05-21T20:37:00Z">
              <w:r>
                <w:rPr>
                  <w:rFonts w:ascii="Arial" w:hAnsi="Arial" w:cs="Arial"/>
                  <w:b/>
                  <w:sz w:val="22"/>
                  <w:szCs w:val="22"/>
                </w:rPr>
                <w:t>Supporting Actors:</w:t>
              </w:r>
            </w:ins>
          </w:p>
        </w:tc>
      </w:tr>
      <w:tr w:rsidR="00D07B1B" w:rsidRPr="007769BC" w14:paraId="17E6BFCF" w14:textId="77777777" w:rsidTr="00EA06AE">
        <w:trPr>
          <w:ins w:id="1301" w:author="Aryan Bataan" w:date="2024-05-21T20:37:00Z"/>
        </w:trPr>
        <w:tc>
          <w:tcPr>
            <w:tcW w:w="9576" w:type="dxa"/>
            <w:gridSpan w:val="4"/>
            <w:shd w:val="clear" w:color="auto" w:fill="auto"/>
          </w:tcPr>
          <w:p w14:paraId="02A4304E" w14:textId="77777777" w:rsidR="00D07B1B" w:rsidRPr="007769BC" w:rsidRDefault="00D07B1B" w:rsidP="00EA06AE">
            <w:pPr>
              <w:rPr>
                <w:ins w:id="1302" w:author="Aryan Bataan" w:date="2024-05-21T20:37:00Z"/>
                <w:rFonts w:ascii="Arial" w:hAnsi="Arial" w:cs="Arial"/>
                <w:sz w:val="22"/>
                <w:szCs w:val="22"/>
              </w:rPr>
            </w:pPr>
            <w:ins w:id="1303" w:author="Aryan Bataan" w:date="2024-05-21T20:3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6FDDE485" w14:textId="72DFA996" w:rsidR="00D07B1B" w:rsidRDefault="00D07B1B" w:rsidP="00EA06AE">
            <w:pPr>
              <w:rPr>
                <w:ins w:id="1304" w:author="Aryan Bataan" w:date="2024-05-21T20:37:00Z"/>
                <w:rFonts w:ascii="Arial" w:hAnsi="Arial" w:cs="Arial"/>
                <w:sz w:val="22"/>
                <w:szCs w:val="22"/>
              </w:rPr>
            </w:pPr>
            <w:ins w:id="1305" w:author="Aryan Bataan" w:date="2024-05-21T20:37:00Z">
              <w:r>
                <w:rPr>
                  <w:rFonts w:ascii="Arial" w:hAnsi="Arial" w:cs="Arial"/>
                  <w:sz w:val="22"/>
                  <w:szCs w:val="22"/>
                </w:rPr>
                <w:t xml:space="preserve">Users: The </w:t>
              </w:r>
            </w:ins>
            <w:ins w:id="1306" w:author="Aryan Bataan" w:date="2024-05-21T20:38:00Z">
              <w:r>
                <w:rPr>
                  <w:rFonts w:ascii="Arial" w:hAnsi="Arial" w:cs="Arial"/>
                  <w:sz w:val="22"/>
                  <w:szCs w:val="22"/>
                </w:rPr>
                <w:t>users wish for a</w:t>
              </w:r>
            </w:ins>
            <w:ins w:id="1307" w:author="Aryan Bataan" w:date="2024-05-21T20:39:00Z">
              <w:r>
                <w:rPr>
                  <w:rFonts w:ascii="Arial" w:hAnsi="Arial" w:cs="Arial"/>
                  <w:sz w:val="22"/>
                  <w:szCs w:val="22"/>
                </w:rPr>
                <w:t xml:space="preserve"> systematic method that allows them to browse and find films.</w:t>
              </w:r>
            </w:ins>
          </w:p>
          <w:p w14:paraId="2E94A766" w14:textId="472538BA" w:rsidR="00D07B1B" w:rsidRPr="007769BC" w:rsidRDefault="00D07B1B" w:rsidP="00EA06AE">
            <w:pPr>
              <w:rPr>
                <w:ins w:id="1308" w:author="Aryan Bataan" w:date="2024-05-21T20:37:00Z"/>
                <w:rFonts w:ascii="Arial" w:hAnsi="Arial" w:cs="Arial"/>
                <w:sz w:val="22"/>
                <w:szCs w:val="22"/>
              </w:rPr>
            </w:pPr>
            <w:ins w:id="1309" w:author="Aryan Bataan" w:date="2024-05-21T20:39:00Z">
              <w:r>
                <w:rPr>
                  <w:rFonts w:ascii="Arial" w:hAnsi="Arial" w:cs="Arial"/>
                  <w:sz w:val="22"/>
                  <w:szCs w:val="22"/>
                </w:rPr>
                <w:t>Content P</w:t>
              </w:r>
            </w:ins>
            <w:ins w:id="1310" w:author="Aryan Bataan" w:date="2024-05-21T20:41:00Z">
              <w:r>
                <w:rPr>
                  <w:rFonts w:ascii="Arial" w:hAnsi="Arial" w:cs="Arial"/>
                  <w:sz w:val="22"/>
                  <w:szCs w:val="22"/>
                </w:rPr>
                <w:t>roviders</w:t>
              </w:r>
            </w:ins>
            <w:ins w:id="1311" w:author="Aryan Bataan" w:date="2024-05-21T20:37:00Z">
              <w:r>
                <w:rPr>
                  <w:rFonts w:ascii="Arial" w:hAnsi="Arial" w:cs="Arial"/>
                  <w:sz w:val="22"/>
                  <w:szCs w:val="22"/>
                </w:rPr>
                <w:t>: Ensure that th</w:t>
              </w:r>
            </w:ins>
            <w:ins w:id="1312" w:author="Aryan Bataan" w:date="2024-05-21T20:41:00Z">
              <w:r>
                <w:rPr>
                  <w:rFonts w:ascii="Arial" w:hAnsi="Arial" w:cs="Arial"/>
                  <w:sz w:val="22"/>
                  <w:szCs w:val="22"/>
                </w:rPr>
                <w:t>e content they’ve provided is easily discoverabl</w:t>
              </w:r>
            </w:ins>
            <w:ins w:id="1313" w:author="Aryan Bataan" w:date="2024-05-21T20:42:00Z">
              <w:r>
                <w:rPr>
                  <w:rFonts w:ascii="Arial" w:hAnsi="Arial" w:cs="Arial"/>
                  <w:sz w:val="22"/>
                  <w:szCs w:val="22"/>
                </w:rPr>
                <w:t>e and comprehensible.</w:t>
              </w:r>
            </w:ins>
          </w:p>
        </w:tc>
      </w:tr>
      <w:tr w:rsidR="00D07B1B" w:rsidRPr="007769BC" w14:paraId="1B33833C" w14:textId="77777777" w:rsidTr="00EA06AE">
        <w:trPr>
          <w:ins w:id="1314" w:author="Aryan Bataan" w:date="2024-05-21T20:37:00Z"/>
        </w:trPr>
        <w:tc>
          <w:tcPr>
            <w:tcW w:w="9576" w:type="dxa"/>
            <w:gridSpan w:val="4"/>
            <w:shd w:val="clear" w:color="auto" w:fill="auto"/>
          </w:tcPr>
          <w:p w14:paraId="0A59342E" w14:textId="56B3DD63" w:rsidR="00D07B1B" w:rsidRPr="007769BC" w:rsidRDefault="00D07B1B" w:rsidP="00EA06AE">
            <w:pPr>
              <w:rPr>
                <w:ins w:id="1315" w:author="Aryan Bataan" w:date="2024-05-21T20:37:00Z"/>
                <w:rFonts w:ascii="Arial" w:hAnsi="Arial" w:cs="Arial"/>
                <w:sz w:val="22"/>
                <w:szCs w:val="22"/>
              </w:rPr>
            </w:pPr>
            <w:ins w:id="1316" w:author="Aryan Bataan" w:date="2024-05-21T20:3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sz w:val="22"/>
                  <w:szCs w:val="22"/>
                </w:rPr>
                <w:t>The use</w:t>
              </w:r>
            </w:ins>
            <w:ins w:id="1317" w:author="Aryan Bataan" w:date="2024-05-21T20:42:00Z">
              <w:r>
                <w:rPr>
                  <w:rFonts w:ascii="Arial" w:hAnsi="Arial" w:cs="Arial"/>
                  <w:sz w:val="22"/>
                  <w:szCs w:val="22"/>
                </w:rPr>
                <w:t xml:space="preserve">r can browse the film </w:t>
              </w:r>
            </w:ins>
            <w:ins w:id="1318" w:author="Aryan Bataan" w:date="2024-05-21T20:43:00Z">
              <w:r>
                <w:rPr>
                  <w:rFonts w:ascii="Arial" w:hAnsi="Arial" w:cs="Arial"/>
                  <w:sz w:val="22"/>
                  <w:szCs w:val="22"/>
                </w:rPr>
                <w:t>catalog to explore and choose films to watch.</w:t>
              </w:r>
            </w:ins>
          </w:p>
        </w:tc>
      </w:tr>
      <w:tr w:rsidR="00D07B1B" w:rsidRPr="007769BC" w14:paraId="19631693" w14:textId="77777777" w:rsidTr="00EA06AE">
        <w:trPr>
          <w:ins w:id="1319" w:author="Aryan Bataan" w:date="2024-05-21T20:37:00Z"/>
        </w:trPr>
        <w:tc>
          <w:tcPr>
            <w:tcW w:w="9576" w:type="dxa"/>
            <w:gridSpan w:val="4"/>
            <w:shd w:val="clear" w:color="auto" w:fill="auto"/>
          </w:tcPr>
          <w:p w14:paraId="223E42F4" w14:textId="2A1138FF" w:rsidR="00D07B1B" w:rsidRPr="007769BC" w:rsidRDefault="00D07B1B" w:rsidP="00EA06AE">
            <w:pPr>
              <w:rPr>
                <w:ins w:id="1320" w:author="Aryan Bataan" w:date="2024-05-21T20:37:00Z"/>
                <w:rFonts w:ascii="Arial" w:hAnsi="Arial" w:cs="Arial"/>
                <w:sz w:val="22"/>
                <w:szCs w:val="22"/>
              </w:rPr>
            </w:pPr>
            <w:ins w:id="1321" w:author="Aryan Bataan" w:date="2024-05-21T20:37:00Z">
              <w:r w:rsidRPr="007769BC">
                <w:rPr>
                  <w:rFonts w:ascii="Arial" w:hAnsi="Arial" w:cs="Arial"/>
                  <w:b/>
                  <w:sz w:val="22"/>
                  <w:szCs w:val="22"/>
                </w:rPr>
                <w:t>Trigger</w:t>
              </w:r>
              <w:r w:rsidRPr="007769BC">
                <w:rPr>
                  <w:rFonts w:ascii="Arial" w:hAnsi="Arial" w:cs="Arial"/>
                  <w:sz w:val="22"/>
                  <w:szCs w:val="22"/>
                </w:rPr>
                <w:t>:</w:t>
              </w:r>
              <w:r>
                <w:rPr>
                  <w:rFonts w:ascii="Arial" w:hAnsi="Arial" w:cs="Arial"/>
                  <w:sz w:val="22"/>
                  <w:szCs w:val="22"/>
                </w:rPr>
                <w:t xml:space="preserve"> The user </w:t>
              </w:r>
            </w:ins>
            <w:ins w:id="1322" w:author="Aryan Bataan" w:date="2024-05-21T20:43:00Z">
              <w:r>
                <w:rPr>
                  <w:rFonts w:ascii="Arial" w:hAnsi="Arial" w:cs="Arial"/>
                  <w:sz w:val="22"/>
                  <w:szCs w:val="22"/>
                </w:rPr>
                <w:t>accesses the film catalog in Yesteryear.</w:t>
              </w:r>
            </w:ins>
          </w:p>
          <w:p w14:paraId="499B6049" w14:textId="77777777" w:rsidR="00D07B1B" w:rsidRPr="007769BC" w:rsidRDefault="00D07B1B" w:rsidP="00EA06AE">
            <w:pPr>
              <w:rPr>
                <w:ins w:id="1323" w:author="Aryan Bataan" w:date="2024-05-21T20:37:00Z"/>
                <w:rFonts w:ascii="Arial" w:hAnsi="Arial" w:cs="Arial"/>
                <w:sz w:val="22"/>
                <w:szCs w:val="22"/>
              </w:rPr>
            </w:pPr>
          </w:p>
          <w:p w14:paraId="68C99B98" w14:textId="77777777" w:rsidR="00D07B1B" w:rsidRPr="007769BC" w:rsidRDefault="00D07B1B" w:rsidP="00EA06AE">
            <w:pPr>
              <w:tabs>
                <w:tab w:val="left" w:pos="1980"/>
                <w:tab w:val="left" w:pos="3240"/>
              </w:tabs>
              <w:rPr>
                <w:ins w:id="1324" w:author="Aryan Bataan" w:date="2024-05-21T20:37:00Z"/>
                <w:rFonts w:ascii="Arial" w:hAnsi="Arial" w:cs="Arial"/>
                <w:sz w:val="22"/>
                <w:szCs w:val="22"/>
              </w:rPr>
            </w:pPr>
            <w:ins w:id="1325" w:author="Aryan Bataan" w:date="2024-05-21T20:37:00Z">
              <w:r w:rsidRPr="007769BC">
                <w:rPr>
                  <w:rFonts w:ascii="Arial" w:hAnsi="Arial" w:cs="Arial"/>
                  <w:b/>
                  <w:sz w:val="22"/>
                  <w:szCs w:val="22"/>
                </w:rPr>
                <w:t>Type</w:t>
              </w:r>
              <w:r>
                <w:rPr>
                  <w:rFonts w:ascii="Arial" w:hAnsi="Arial" w:cs="Arial"/>
                  <w:b/>
                  <w:sz w:val="22"/>
                  <w:szCs w:val="22"/>
                </w:rPr>
                <w:t xml:space="preserve">: </w:t>
              </w:r>
              <w:r w:rsidRPr="007769BC">
                <w:rPr>
                  <w:rFonts w:ascii="Arial" w:hAnsi="Arial" w:cs="Arial"/>
                  <w:sz w:val="22"/>
                  <w:szCs w:val="22"/>
                </w:rPr>
                <w:t>External</w:t>
              </w:r>
            </w:ins>
          </w:p>
        </w:tc>
      </w:tr>
      <w:tr w:rsidR="00D07B1B" w:rsidRPr="007769BC" w14:paraId="54FD791A" w14:textId="77777777" w:rsidTr="00EA06AE">
        <w:trPr>
          <w:ins w:id="1326" w:author="Aryan Bataan" w:date="2024-05-21T20:37:00Z"/>
        </w:trPr>
        <w:tc>
          <w:tcPr>
            <w:tcW w:w="9576" w:type="dxa"/>
            <w:gridSpan w:val="4"/>
            <w:shd w:val="clear" w:color="auto" w:fill="auto"/>
          </w:tcPr>
          <w:p w14:paraId="0965BEA7" w14:textId="77777777" w:rsidR="00D07B1B" w:rsidRPr="007769BC" w:rsidRDefault="00D07B1B" w:rsidP="00EA06AE">
            <w:pPr>
              <w:rPr>
                <w:ins w:id="1327" w:author="Aryan Bataan" w:date="2024-05-21T20:37:00Z"/>
                <w:rFonts w:ascii="Arial" w:hAnsi="Arial" w:cs="Arial"/>
                <w:sz w:val="22"/>
                <w:szCs w:val="22"/>
              </w:rPr>
            </w:pPr>
            <w:ins w:id="1328" w:author="Aryan Bataan" w:date="2024-05-21T20:37:00Z">
              <w:r w:rsidRPr="007769BC">
                <w:rPr>
                  <w:rFonts w:ascii="Arial" w:hAnsi="Arial" w:cs="Arial"/>
                  <w:b/>
                  <w:sz w:val="22"/>
                  <w:szCs w:val="22"/>
                </w:rPr>
                <w:t>Relationships</w:t>
              </w:r>
              <w:r w:rsidRPr="007769BC">
                <w:rPr>
                  <w:rFonts w:ascii="Arial" w:hAnsi="Arial" w:cs="Arial"/>
                  <w:sz w:val="22"/>
                  <w:szCs w:val="22"/>
                </w:rPr>
                <w:t xml:space="preserve">: </w:t>
              </w:r>
            </w:ins>
          </w:p>
          <w:p w14:paraId="1F4FB774" w14:textId="77777777" w:rsidR="00D07B1B" w:rsidRPr="007769BC" w:rsidRDefault="00D07B1B" w:rsidP="00EA06AE">
            <w:pPr>
              <w:tabs>
                <w:tab w:val="left" w:pos="720"/>
              </w:tabs>
              <w:rPr>
                <w:ins w:id="1329" w:author="Aryan Bataan" w:date="2024-05-21T20:37:00Z"/>
                <w:rFonts w:ascii="Arial" w:hAnsi="Arial" w:cs="Arial"/>
                <w:sz w:val="22"/>
                <w:szCs w:val="22"/>
              </w:rPr>
            </w:pPr>
            <w:ins w:id="1330" w:author="Aryan Bataan" w:date="2024-05-21T20:37:00Z">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Connected to user.</w:t>
              </w:r>
            </w:ins>
          </w:p>
          <w:p w14:paraId="503DAC1D" w14:textId="77777777" w:rsidR="00D07B1B" w:rsidRPr="007769BC" w:rsidRDefault="00D07B1B" w:rsidP="00EA06AE">
            <w:pPr>
              <w:tabs>
                <w:tab w:val="left" w:pos="720"/>
              </w:tabs>
              <w:rPr>
                <w:ins w:id="1331" w:author="Aryan Bataan" w:date="2024-05-21T20:37:00Z"/>
                <w:rFonts w:ascii="Arial" w:hAnsi="Arial" w:cs="Arial"/>
                <w:sz w:val="22"/>
                <w:szCs w:val="22"/>
              </w:rPr>
            </w:pPr>
            <w:ins w:id="1332" w:author="Aryan Bataan" w:date="2024-05-21T20:37:00Z">
              <w:r>
                <w:rPr>
                  <w:rFonts w:ascii="Arial" w:hAnsi="Arial" w:cs="Arial"/>
                  <w:b/>
                  <w:sz w:val="22"/>
                  <w:szCs w:val="22"/>
                </w:rPr>
                <w:t>I</w:t>
              </w:r>
              <w:r w:rsidRPr="007769BC">
                <w:rPr>
                  <w:rFonts w:ascii="Arial" w:hAnsi="Arial" w:cs="Arial"/>
                  <w:b/>
                  <w:sz w:val="22"/>
                  <w:szCs w:val="22"/>
                </w:rPr>
                <w:t>nclude</w:t>
              </w:r>
              <w:r w:rsidRPr="007769BC">
                <w:rPr>
                  <w:rFonts w:ascii="Arial" w:hAnsi="Arial" w:cs="Arial"/>
                  <w:sz w:val="22"/>
                  <w:szCs w:val="22"/>
                </w:rPr>
                <w:t xml:space="preserve">: </w:t>
              </w:r>
            </w:ins>
          </w:p>
          <w:p w14:paraId="6900BF9B" w14:textId="7F9CD487" w:rsidR="00D07B1B" w:rsidRPr="007769BC" w:rsidRDefault="00D07B1B" w:rsidP="00EA06AE">
            <w:pPr>
              <w:tabs>
                <w:tab w:val="left" w:pos="720"/>
              </w:tabs>
              <w:rPr>
                <w:ins w:id="1333" w:author="Aryan Bataan" w:date="2024-05-21T20:37:00Z"/>
                <w:rFonts w:ascii="Arial" w:hAnsi="Arial" w:cs="Arial"/>
                <w:sz w:val="22"/>
                <w:szCs w:val="22"/>
              </w:rPr>
            </w:pPr>
            <w:ins w:id="1334" w:author="Aryan Bataan" w:date="2024-05-21T20:37:00Z">
              <w:r w:rsidRPr="007769BC">
                <w:rPr>
                  <w:rFonts w:ascii="Arial" w:hAnsi="Arial" w:cs="Arial"/>
                  <w:b/>
                  <w:sz w:val="22"/>
                  <w:szCs w:val="22"/>
                </w:rPr>
                <w:t>Extend</w:t>
              </w:r>
              <w:r w:rsidRPr="007769BC">
                <w:rPr>
                  <w:rFonts w:ascii="Arial" w:hAnsi="Arial" w:cs="Arial"/>
                  <w:sz w:val="22"/>
                  <w:szCs w:val="22"/>
                </w:rPr>
                <w:t xml:space="preserve">: </w:t>
              </w:r>
            </w:ins>
            <w:ins w:id="1335" w:author="Aryan Bataan" w:date="2024-05-21T21:54:00Z">
              <w:r w:rsidR="00235CAB">
                <w:rPr>
                  <w:rFonts w:ascii="Arial" w:hAnsi="Arial" w:cs="Arial"/>
                  <w:sz w:val="22"/>
                  <w:szCs w:val="22"/>
                </w:rPr>
                <w:t>Offline-viewing downloads and choose film forma</w:t>
              </w:r>
            </w:ins>
            <w:ins w:id="1336" w:author="Aryan Bataan" w:date="2024-05-21T22:18:00Z">
              <w:r w:rsidR="008E77A2">
                <w:rPr>
                  <w:rFonts w:ascii="Arial" w:hAnsi="Arial" w:cs="Arial"/>
                  <w:sz w:val="22"/>
                  <w:szCs w:val="22"/>
                </w:rPr>
                <w:t>t.</w:t>
              </w:r>
            </w:ins>
          </w:p>
          <w:p w14:paraId="5CC38CCD" w14:textId="77777777" w:rsidR="00D07B1B" w:rsidRPr="007769BC" w:rsidRDefault="00D07B1B" w:rsidP="00EA06AE">
            <w:pPr>
              <w:tabs>
                <w:tab w:val="left" w:pos="720"/>
              </w:tabs>
              <w:rPr>
                <w:ins w:id="1337" w:author="Aryan Bataan" w:date="2024-05-21T20:37:00Z"/>
                <w:rFonts w:ascii="Arial" w:hAnsi="Arial" w:cs="Arial"/>
                <w:sz w:val="22"/>
                <w:szCs w:val="22"/>
              </w:rPr>
            </w:pPr>
            <w:ins w:id="1338" w:author="Aryan Bataan" w:date="2024-05-21T20:37:00Z">
              <w:r w:rsidRPr="007769BC">
                <w:rPr>
                  <w:rFonts w:ascii="Arial" w:hAnsi="Arial" w:cs="Arial"/>
                  <w:b/>
                  <w:sz w:val="22"/>
                  <w:szCs w:val="22"/>
                </w:rPr>
                <w:t>Generalization</w:t>
              </w:r>
              <w:r w:rsidRPr="007769BC">
                <w:rPr>
                  <w:rFonts w:ascii="Arial" w:hAnsi="Arial" w:cs="Arial"/>
                  <w:sz w:val="22"/>
                  <w:szCs w:val="22"/>
                </w:rPr>
                <w:t xml:space="preserve">: </w:t>
              </w:r>
            </w:ins>
          </w:p>
        </w:tc>
      </w:tr>
      <w:tr w:rsidR="00D07B1B" w:rsidRPr="007769BC" w14:paraId="2D6FE44D" w14:textId="77777777" w:rsidTr="00EA06AE">
        <w:trPr>
          <w:ins w:id="1339" w:author="Aryan Bataan" w:date="2024-05-21T20:37:00Z"/>
        </w:trPr>
        <w:tc>
          <w:tcPr>
            <w:tcW w:w="9576" w:type="dxa"/>
            <w:gridSpan w:val="4"/>
            <w:shd w:val="clear" w:color="auto" w:fill="auto"/>
          </w:tcPr>
          <w:p w14:paraId="1B1BB21D" w14:textId="77777777" w:rsidR="00D07B1B" w:rsidRDefault="00D07B1B" w:rsidP="00EA06AE">
            <w:pPr>
              <w:rPr>
                <w:ins w:id="1340" w:author="Aryan Bataan" w:date="2024-05-21T20:37:00Z"/>
                <w:rFonts w:ascii="Arial" w:hAnsi="Arial" w:cs="Arial"/>
                <w:b/>
                <w:sz w:val="22"/>
                <w:szCs w:val="22"/>
              </w:rPr>
            </w:pPr>
            <w:ins w:id="1341" w:author="Aryan Bataan" w:date="2024-05-21T20:3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108CC9F2" w14:textId="27C7E8DC" w:rsidR="00D07B1B" w:rsidRDefault="00D07B1B" w:rsidP="00EA06AE">
            <w:pPr>
              <w:rPr>
                <w:ins w:id="1342" w:author="Aryan Bataan" w:date="2024-05-21T20:37:00Z"/>
                <w:rFonts w:ascii="Arial" w:hAnsi="Arial" w:cs="Arial"/>
                <w:bCs/>
                <w:sz w:val="22"/>
                <w:szCs w:val="22"/>
              </w:rPr>
            </w:pPr>
            <w:ins w:id="1343" w:author="Aryan Bataan" w:date="2024-05-21T20:37:00Z">
              <w:r w:rsidRPr="00667F38">
                <w:rPr>
                  <w:rFonts w:ascii="Arial" w:hAnsi="Arial" w:cs="Arial"/>
                  <w:bCs/>
                  <w:sz w:val="22"/>
                  <w:szCs w:val="22"/>
                </w:rPr>
                <w:t>1. T</w:t>
              </w:r>
              <w:r>
                <w:rPr>
                  <w:rFonts w:ascii="Arial" w:hAnsi="Arial" w:cs="Arial"/>
                  <w:bCs/>
                  <w:sz w:val="22"/>
                  <w:szCs w:val="22"/>
                </w:rPr>
                <w:t xml:space="preserve">he user </w:t>
              </w:r>
            </w:ins>
            <w:ins w:id="1344" w:author="Aryan Bataan" w:date="2024-05-21T20:44:00Z">
              <w:r>
                <w:rPr>
                  <w:rFonts w:ascii="Arial" w:hAnsi="Arial" w:cs="Arial"/>
                  <w:bCs/>
                  <w:sz w:val="22"/>
                  <w:szCs w:val="22"/>
                </w:rPr>
                <w:t>accesses the film catalog</w:t>
              </w:r>
            </w:ins>
          </w:p>
          <w:p w14:paraId="4DECFDC3" w14:textId="77777777" w:rsidR="00D07B1B" w:rsidRDefault="00D07B1B" w:rsidP="00D07B1B">
            <w:pPr>
              <w:rPr>
                <w:ins w:id="1345" w:author="Aryan Bataan" w:date="2024-05-21T20:45:00Z"/>
                <w:rFonts w:ascii="Arial" w:hAnsi="Arial" w:cs="Arial"/>
                <w:bCs/>
                <w:sz w:val="22"/>
                <w:szCs w:val="22"/>
              </w:rPr>
            </w:pPr>
            <w:ins w:id="1346" w:author="Aryan Bataan" w:date="2024-05-21T20:37:00Z">
              <w:r>
                <w:rPr>
                  <w:rFonts w:ascii="Arial" w:hAnsi="Arial" w:cs="Arial"/>
                  <w:bCs/>
                  <w:sz w:val="22"/>
                  <w:szCs w:val="22"/>
                </w:rPr>
                <w:t>2. The syste</w:t>
              </w:r>
            </w:ins>
            <w:ins w:id="1347" w:author="Aryan Bataan" w:date="2024-05-21T20:44:00Z">
              <w:r>
                <w:rPr>
                  <w:rFonts w:ascii="Arial" w:hAnsi="Arial" w:cs="Arial"/>
                  <w:bCs/>
                  <w:sz w:val="22"/>
                  <w:szCs w:val="22"/>
                </w:rPr>
                <w:t xml:space="preserve">m </w:t>
              </w:r>
            </w:ins>
            <w:ins w:id="1348" w:author="Aryan Bataan" w:date="2024-05-21T20:45:00Z">
              <w:r>
                <w:rPr>
                  <w:rFonts w:ascii="Arial" w:hAnsi="Arial" w:cs="Arial"/>
                  <w:bCs/>
                  <w:sz w:val="22"/>
                  <w:szCs w:val="22"/>
                </w:rPr>
                <w:t>displays the collection of available films.</w:t>
              </w:r>
            </w:ins>
          </w:p>
          <w:p w14:paraId="5DC711B3" w14:textId="77777777" w:rsidR="00D07B1B" w:rsidRDefault="00D07B1B" w:rsidP="00D07B1B">
            <w:pPr>
              <w:rPr>
                <w:ins w:id="1349" w:author="Aryan Bataan" w:date="2024-05-21T20:45:00Z"/>
                <w:rFonts w:ascii="Arial" w:hAnsi="Arial" w:cs="Arial"/>
                <w:bCs/>
                <w:sz w:val="22"/>
                <w:szCs w:val="22"/>
              </w:rPr>
            </w:pPr>
            <w:ins w:id="1350" w:author="Aryan Bataan" w:date="2024-05-21T20:45:00Z">
              <w:r>
                <w:rPr>
                  <w:rFonts w:ascii="Arial" w:hAnsi="Arial" w:cs="Arial"/>
                  <w:bCs/>
                  <w:sz w:val="22"/>
                  <w:szCs w:val="22"/>
                </w:rPr>
                <w:t>3. The user browses the films with the help of filters and search options to narrow their search.</w:t>
              </w:r>
            </w:ins>
          </w:p>
          <w:p w14:paraId="2CE37799" w14:textId="0B7E0BE7" w:rsidR="00D07B1B" w:rsidRPr="00E4517C" w:rsidRDefault="00D07B1B" w:rsidP="00D07B1B">
            <w:pPr>
              <w:rPr>
                <w:ins w:id="1351" w:author="Aryan Bataan" w:date="2024-05-21T20:37:00Z"/>
                <w:rFonts w:ascii="Arial" w:hAnsi="Arial" w:cs="Arial"/>
                <w:bCs/>
                <w:sz w:val="22"/>
                <w:szCs w:val="22"/>
              </w:rPr>
            </w:pPr>
            <w:ins w:id="1352" w:author="Aryan Bataan" w:date="2024-05-21T20:45:00Z">
              <w:r>
                <w:rPr>
                  <w:rFonts w:ascii="Arial" w:hAnsi="Arial" w:cs="Arial"/>
                  <w:bCs/>
                  <w:sz w:val="22"/>
                  <w:szCs w:val="22"/>
                </w:rPr>
                <w:t xml:space="preserve">4. </w:t>
              </w:r>
              <w:r w:rsidR="00A41E57">
                <w:rPr>
                  <w:rFonts w:ascii="Arial" w:hAnsi="Arial" w:cs="Arial"/>
                  <w:bCs/>
                  <w:sz w:val="22"/>
                  <w:szCs w:val="22"/>
                </w:rPr>
                <w:t>The user selec</w:t>
              </w:r>
            </w:ins>
            <w:ins w:id="1353" w:author="Aryan Bataan" w:date="2024-05-21T20:46:00Z">
              <w:r w:rsidR="00A41E57">
                <w:rPr>
                  <w:rFonts w:ascii="Arial" w:hAnsi="Arial" w:cs="Arial"/>
                  <w:bCs/>
                  <w:sz w:val="22"/>
                  <w:szCs w:val="22"/>
                </w:rPr>
                <w:t>ts a film for more info or to watch.</w:t>
              </w:r>
            </w:ins>
          </w:p>
        </w:tc>
      </w:tr>
      <w:tr w:rsidR="00D07B1B" w:rsidRPr="007769BC" w14:paraId="7491E79F" w14:textId="77777777" w:rsidTr="00EA06AE">
        <w:trPr>
          <w:trHeight w:val="498"/>
          <w:ins w:id="1354" w:author="Aryan Bataan" w:date="2024-05-21T20:37:00Z"/>
        </w:trPr>
        <w:tc>
          <w:tcPr>
            <w:tcW w:w="9576" w:type="dxa"/>
            <w:gridSpan w:val="4"/>
            <w:shd w:val="clear" w:color="auto" w:fill="auto"/>
          </w:tcPr>
          <w:p w14:paraId="0E83542A" w14:textId="213D6BA2" w:rsidR="00D07B1B" w:rsidRDefault="00D07B1B" w:rsidP="00EA06AE">
            <w:pPr>
              <w:rPr>
                <w:ins w:id="1355" w:author="Aryan Bataan" w:date="2024-05-21T20:46:00Z"/>
                <w:rFonts w:ascii="Arial" w:hAnsi="Arial" w:cs="Arial"/>
                <w:b/>
                <w:sz w:val="22"/>
                <w:szCs w:val="22"/>
              </w:rPr>
            </w:pPr>
            <w:ins w:id="1356" w:author="Aryan Bataan" w:date="2024-05-21T20:3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ins>
            <w:ins w:id="1357" w:author="Aryan Bataan" w:date="2024-05-21T20:46:00Z">
              <w:r w:rsidR="00A41E57">
                <w:rPr>
                  <w:rFonts w:ascii="Arial" w:hAnsi="Arial" w:cs="Arial"/>
                  <w:b/>
                  <w:sz w:val="22"/>
                  <w:szCs w:val="22"/>
                </w:rPr>
                <w:t>:</w:t>
              </w:r>
            </w:ins>
          </w:p>
          <w:p w14:paraId="4CFA1F2A" w14:textId="77777777" w:rsidR="008D5FA0" w:rsidRDefault="00A41E57" w:rsidP="008D5FA0">
            <w:pPr>
              <w:rPr>
                <w:ins w:id="1358" w:author="Aryan Bataan" w:date="2024-05-21T20:50:00Z"/>
                <w:rFonts w:ascii="Arial" w:hAnsi="Arial" w:cs="Arial"/>
                <w:sz w:val="22"/>
                <w:szCs w:val="22"/>
              </w:rPr>
            </w:pPr>
            <w:ins w:id="1359" w:author="Aryan Bataan" w:date="2024-05-21T20:46:00Z">
              <w:r>
                <w:rPr>
                  <w:rFonts w:ascii="Arial" w:hAnsi="Arial" w:cs="Arial"/>
                  <w:sz w:val="22"/>
                  <w:szCs w:val="22"/>
                </w:rPr>
                <w:t>3</w:t>
              </w:r>
            </w:ins>
            <w:ins w:id="1360" w:author="Aryan Bataan" w:date="2024-05-21T20:47:00Z">
              <w:r>
                <w:rPr>
                  <w:rFonts w:ascii="Arial" w:hAnsi="Arial" w:cs="Arial"/>
                  <w:sz w:val="22"/>
                  <w:szCs w:val="22"/>
                </w:rPr>
                <w:t xml:space="preserve">a. The user applies </w:t>
              </w:r>
              <w:r w:rsidR="008D5FA0">
                <w:rPr>
                  <w:rFonts w:ascii="Arial" w:hAnsi="Arial" w:cs="Arial"/>
                  <w:sz w:val="22"/>
                  <w:szCs w:val="22"/>
                </w:rPr>
                <w:t>filters to make the searching process easier.</w:t>
              </w:r>
            </w:ins>
          </w:p>
          <w:p w14:paraId="38962EE5" w14:textId="46F76313" w:rsidR="008D5FA0" w:rsidRPr="008D5FA0" w:rsidRDefault="008D5FA0">
            <w:pPr>
              <w:pStyle w:val="ListParagraph"/>
              <w:numPr>
                <w:ilvl w:val="0"/>
                <w:numId w:val="26"/>
              </w:numPr>
              <w:rPr>
                <w:ins w:id="1361" w:author="Aryan Bataan" w:date="2024-05-21T20:37:00Z"/>
                <w:rFonts w:ascii="Arial" w:hAnsi="Arial" w:cs="Arial"/>
                <w:sz w:val="22"/>
                <w:szCs w:val="22"/>
                <w:rPrChange w:id="1362" w:author="Aryan Bataan" w:date="2024-05-21T20:50:00Z">
                  <w:rPr>
                    <w:ins w:id="1363" w:author="Aryan Bataan" w:date="2024-05-21T20:37:00Z"/>
                  </w:rPr>
                </w:rPrChange>
              </w:rPr>
              <w:pPrChange w:id="1364" w:author="Aryan Bataan" w:date="2024-05-21T20:50:00Z">
                <w:pPr/>
              </w:pPrChange>
            </w:pPr>
            <w:ins w:id="1365" w:author="Aryan Bataan" w:date="2024-05-21T20:47:00Z">
              <w:r w:rsidRPr="008D5FA0">
                <w:rPr>
                  <w:rFonts w:ascii="Arial" w:hAnsi="Arial" w:cs="Arial"/>
                  <w:sz w:val="22"/>
                  <w:szCs w:val="22"/>
                  <w:rPrChange w:id="1366" w:author="Aryan Bataan" w:date="2024-05-21T20:50:00Z">
                    <w:rPr/>
                  </w:rPrChange>
                </w:rPr>
                <w:lastRenderedPageBreak/>
                <w:t xml:space="preserve">The </w:t>
              </w:r>
            </w:ins>
            <w:ins w:id="1367" w:author="Aryan Bataan" w:date="2024-05-21T20:48:00Z">
              <w:r w:rsidRPr="008D5FA0">
                <w:rPr>
                  <w:rFonts w:ascii="Arial" w:hAnsi="Arial" w:cs="Arial"/>
                  <w:sz w:val="22"/>
                  <w:szCs w:val="22"/>
                  <w:rPrChange w:id="1368" w:author="Aryan Bataan" w:date="2024-05-21T20:50:00Z">
                    <w:rPr/>
                  </w:rPrChange>
                </w:rPr>
                <w:t xml:space="preserve">system updates the film list based on the criteria that the user interacted </w:t>
              </w:r>
            </w:ins>
            <w:ins w:id="1369" w:author="Aryan Bataan" w:date="2024-05-21T20:49:00Z">
              <w:r w:rsidRPr="008D5FA0">
                <w:rPr>
                  <w:rFonts w:ascii="Arial" w:hAnsi="Arial" w:cs="Arial"/>
                  <w:sz w:val="22"/>
                  <w:szCs w:val="22"/>
                  <w:rPrChange w:id="1370" w:author="Aryan Bataan" w:date="2024-05-21T20:50:00Z">
                    <w:rPr/>
                  </w:rPrChange>
                </w:rPr>
                <w:t>with.</w:t>
              </w:r>
            </w:ins>
          </w:p>
        </w:tc>
      </w:tr>
      <w:tr w:rsidR="00D07B1B" w:rsidRPr="007769BC" w14:paraId="4EDAC995" w14:textId="77777777" w:rsidTr="00EA06AE">
        <w:trPr>
          <w:ins w:id="1371" w:author="Aryan Bataan" w:date="2024-05-21T20:37:00Z"/>
        </w:trPr>
        <w:tc>
          <w:tcPr>
            <w:tcW w:w="9576" w:type="dxa"/>
            <w:gridSpan w:val="4"/>
            <w:shd w:val="clear" w:color="auto" w:fill="auto"/>
          </w:tcPr>
          <w:p w14:paraId="1C6FB633" w14:textId="77777777" w:rsidR="00D07B1B" w:rsidRDefault="00D07B1B" w:rsidP="00EA06AE">
            <w:pPr>
              <w:rPr>
                <w:ins w:id="1372" w:author="Aryan Bataan" w:date="2024-05-21T20:37:00Z"/>
                <w:rFonts w:ascii="Arial" w:hAnsi="Arial" w:cs="Arial"/>
                <w:sz w:val="22"/>
                <w:szCs w:val="22"/>
              </w:rPr>
            </w:pPr>
            <w:ins w:id="1373" w:author="Aryan Bataan" w:date="2024-05-21T20:37: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04AD8AB0" w14:textId="6F07087C" w:rsidR="00D07B1B" w:rsidRDefault="008D5FA0" w:rsidP="00EA06AE">
            <w:pPr>
              <w:rPr>
                <w:ins w:id="1374" w:author="Aryan Bataan" w:date="2024-05-21T20:37:00Z"/>
                <w:rFonts w:ascii="Arial" w:hAnsi="Arial" w:cs="Arial"/>
                <w:sz w:val="22"/>
                <w:szCs w:val="22"/>
              </w:rPr>
            </w:pPr>
            <w:ins w:id="1375" w:author="Aryan Bataan" w:date="2024-05-21T20:49:00Z">
              <w:r>
                <w:rPr>
                  <w:rFonts w:ascii="Arial" w:hAnsi="Arial" w:cs="Arial"/>
                  <w:sz w:val="22"/>
                  <w:szCs w:val="22"/>
                </w:rPr>
                <w:t>2</w:t>
              </w:r>
            </w:ins>
            <w:ins w:id="1376" w:author="Aryan Bataan" w:date="2024-05-21T20:37:00Z">
              <w:r w:rsidR="00D07B1B">
                <w:rPr>
                  <w:rFonts w:ascii="Arial" w:hAnsi="Arial" w:cs="Arial"/>
                  <w:sz w:val="22"/>
                  <w:szCs w:val="22"/>
                </w:rPr>
                <w:t xml:space="preserve">a. </w:t>
              </w:r>
            </w:ins>
            <w:ins w:id="1377" w:author="Aryan Bataan" w:date="2024-05-21T20:49:00Z">
              <w:r>
                <w:rPr>
                  <w:rFonts w:ascii="Arial" w:hAnsi="Arial" w:cs="Arial"/>
                  <w:sz w:val="22"/>
                  <w:szCs w:val="22"/>
                </w:rPr>
                <w:t>Not a single film is available.</w:t>
              </w:r>
            </w:ins>
          </w:p>
          <w:p w14:paraId="05CE1A7C" w14:textId="3E9861F4" w:rsidR="00D07B1B" w:rsidRPr="008D5FA0" w:rsidRDefault="00D07B1B">
            <w:pPr>
              <w:pStyle w:val="ListParagraph"/>
              <w:numPr>
                <w:ilvl w:val="0"/>
                <w:numId w:val="26"/>
              </w:numPr>
              <w:rPr>
                <w:ins w:id="1378" w:author="Aryan Bataan" w:date="2024-05-21T20:37:00Z"/>
                <w:rFonts w:ascii="Arial" w:hAnsi="Arial" w:cs="Arial"/>
                <w:sz w:val="22"/>
                <w:szCs w:val="22"/>
                <w:rPrChange w:id="1379" w:author="Aryan Bataan" w:date="2024-05-21T20:49:00Z">
                  <w:rPr>
                    <w:ins w:id="1380" w:author="Aryan Bataan" w:date="2024-05-21T20:37:00Z"/>
                  </w:rPr>
                </w:rPrChange>
              </w:rPr>
              <w:pPrChange w:id="1381" w:author="Aryan Bataan" w:date="2024-05-21T20:49:00Z">
                <w:pPr/>
              </w:pPrChange>
            </w:pPr>
            <w:ins w:id="1382" w:author="Aryan Bataan" w:date="2024-05-21T20:37:00Z">
              <w:r w:rsidRPr="008D5FA0">
                <w:rPr>
                  <w:rFonts w:ascii="Arial" w:hAnsi="Arial" w:cs="Arial"/>
                  <w:sz w:val="22"/>
                  <w:szCs w:val="22"/>
                  <w:rPrChange w:id="1383" w:author="Aryan Bataan" w:date="2024-05-21T20:49:00Z">
                    <w:rPr/>
                  </w:rPrChange>
                </w:rPr>
                <w:t xml:space="preserve">The system </w:t>
              </w:r>
            </w:ins>
            <w:ins w:id="1384" w:author="Aryan Bataan" w:date="2024-05-21T20:49:00Z">
              <w:r w:rsidR="008D5FA0" w:rsidRPr="008D5FA0">
                <w:rPr>
                  <w:rFonts w:ascii="Arial" w:hAnsi="Arial" w:cs="Arial"/>
                  <w:sz w:val="22"/>
                  <w:szCs w:val="22"/>
                  <w:rPrChange w:id="1385" w:author="Aryan Bataan" w:date="2024-05-21T20:49:00Z">
                    <w:rPr/>
                  </w:rPrChange>
                </w:rPr>
                <w:t>notifies the user and recommends that they try at a later time.</w:t>
              </w:r>
            </w:ins>
          </w:p>
        </w:tc>
      </w:tr>
      <w:tr w:rsidR="00D07B1B" w:rsidRPr="007769BC" w14:paraId="59FB9943" w14:textId="77777777" w:rsidTr="00EA06AE">
        <w:trPr>
          <w:ins w:id="1386" w:author="Aryan Bataan" w:date="2024-05-21T20:37:00Z"/>
        </w:trPr>
        <w:tc>
          <w:tcPr>
            <w:tcW w:w="9576" w:type="dxa"/>
            <w:gridSpan w:val="4"/>
            <w:shd w:val="clear" w:color="auto" w:fill="auto"/>
          </w:tcPr>
          <w:p w14:paraId="3A743E5C" w14:textId="77777777" w:rsidR="00D07B1B" w:rsidRDefault="00D07B1B" w:rsidP="00EA06AE">
            <w:pPr>
              <w:rPr>
                <w:ins w:id="1387" w:author="Aryan Bataan" w:date="2024-05-21T20:37:00Z"/>
                <w:rFonts w:ascii="Arial" w:hAnsi="Arial" w:cs="Arial"/>
                <w:b/>
                <w:sz w:val="22"/>
                <w:szCs w:val="22"/>
              </w:rPr>
            </w:pPr>
            <w:ins w:id="1388" w:author="Aryan Bataan" w:date="2024-05-21T20:37:00Z">
              <w:r w:rsidRPr="004D69D3">
                <w:rPr>
                  <w:rFonts w:ascii="Arial" w:hAnsi="Arial" w:cs="Arial"/>
                  <w:b/>
                  <w:sz w:val="22"/>
                  <w:szCs w:val="22"/>
                </w:rPr>
                <w:t>Special Requirements:</w:t>
              </w:r>
            </w:ins>
          </w:p>
          <w:p w14:paraId="4BB72EEF" w14:textId="77777777" w:rsidR="00D07B1B" w:rsidRDefault="00385DD0" w:rsidP="008D5FA0">
            <w:pPr>
              <w:pStyle w:val="ListParagraph"/>
              <w:numPr>
                <w:ilvl w:val="0"/>
                <w:numId w:val="26"/>
              </w:numPr>
              <w:rPr>
                <w:ins w:id="1389" w:author="Aryan Bataan" w:date="2024-05-21T20:51:00Z"/>
                <w:rFonts w:ascii="Arial" w:hAnsi="Arial" w:cs="Arial"/>
                <w:bCs/>
                <w:sz w:val="22"/>
                <w:szCs w:val="22"/>
              </w:rPr>
            </w:pPr>
            <w:ins w:id="1390" w:author="Aryan Bataan" w:date="2024-05-21T20:50:00Z">
              <w:r>
                <w:rPr>
                  <w:rFonts w:ascii="Arial" w:hAnsi="Arial" w:cs="Arial"/>
                  <w:bCs/>
                  <w:sz w:val="22"/>
                  <w:szCs w:val="22"/>
                </w:rPr>
                <w:t>Swift and precise searc</w:t>
              </w:r>
            </w:ins>
            <w:ins w:id="1391" w:author="Aryan Bataan" w:date="2024-05-21T20:51:00Z">
              <w:r>
                <w:rPr>
                  <w:rFonts w:ascii="Arial" w:hAnsi="Arial" w:cs="Arial"/>
                  <w:bCs/>
                  <w:sz w:val="22"/>
                  <w:szCs w:val="22"/>
                </w:rPr>
                <w:t>h results based on the user’s preferences.</w:t>
              </w:r>
            </w:ins>
          </w:p>
          <w:p w14:paraId="5D8888F9" w14:textId="7AE38C35" w:rsidR="00385DD0" w:rsidRPr="00667F38" w:rsidRDefault="00385DD0" w:rsidP="008D5FA0">
            <w:pPr>
              <w:pStyle w:val="ListParagraph"/>
              <w:numPr>
                <w:ilvl w:val="0"/>
                <w:numId w:val="26"/>
              </w:numPr>
              <w:rPr>
                <w:ins w:id="1392" w:author="Aryan Bataan" w:date="2024-05-21T20:37:00Z"/>
                <w:rFonts w:ascii="Arial" w:hAnsi="Arial" w:cs="Arial"/>
                <w:bCs/>
                <w:sz w:val="22"/>
                <w:szCs w:val="22"/>
              </w:rPr>
            </w:pPr>
            <w:ins w:id="1393" w:author="Aryan Bataan" w:date="2024-05-21T20:51:00Z">
              <w:r>
                <w:rPr>
                  <w:rFonts w:ascii="Arial" w:hAnsi="Arial" w:cs="Arial"/>
                  <w:bCs/>
                  <w:sz w:val="22"/>
                  <w:szCs w:val="22"/>
                </w:rPr>
                <w:t>The capability to manage a vast collection of films.</w:t>
              </w:r>
            </w:ins>
          </w:p>
        </w:tc>
      </w:tr>
      <w:tr w:rsidR="00D07B1B" w:rsidRPr="007769BC" w14:paraId="46819010" w14:textId="77777777" w:rsidTr="00EA06AE">
        <w:trPr>
          <w:ins w:id="1394" w:author="Aryan Bataan" w:date="2024-05-21T20:37:00Z"/>
        </w:trPr>
        <w:tc>
          <w:tcPr>
            <w:tcW w:w="9576" w:type="dxa"/>
            <w:gridSpan w:val="4"/>
            <w:shd w:val="clear" w:color="auto" w:fill="auto"/>
          </w:tcPr>
          <w:p w14:paraId="24339342" w14:textId="77777777" w:rsidR="00D07B1B" w:rsidRDefault="00D07B1B" w:rsidP="00EA06AE">
            <w:pPr>
              <w:rPr>
                <w:ins w:id="1395" w:author="Aryan Bataan" w:date="2024-05-21T20:37:00Z"/>
                <w:rFonts w:ascii="Arial" w:hAnsi="Arial" w:cs="Arial"/>
                <w:b/>
                <w:sz w:val="22"/>
                <w:szCs w:val="22"/>
              </w:rPr>
            </w:pPr>
            <w:ins w:id="1396" w:author="Aryan Bataan" w:date="2024-05-21T20:37:00Z">
              <w:r w:rsidRPr="00CC2AD7">
                <w:rPr>
                  <w:rFonts w:ascii="Arial" w:hAnsi="Arial" w:cs="Arial"/>
                  <w:b/>
                  <w:sz w:val="22"/>
                  <w:szCs w:val="22"/>
                </w:rPr>
                <w:t>To do/Issues</w:t>
              </w:r>
              <w:r>
                <w:rPr>
                  <w:rFonts w:ascii="Arial" w:hAnsi="Arial" w:cs="Arial"/>
                  <w:b/>
                  <w:sz w:val="22"/>
                  <w:szCs w:val="22"/>
                </w:rPr>
                <w:t>:</w:t>
              </w:r>
            </w:ins>
          </w:p>
          <w:p w14:paraId="7008C18D" w14:textId="77777777" w:rsidR="00D07B1B" w:rsidRDefault="00385DD0" w:rsidP="00385DD0">
            <w:pPr>
              <w:pStyle w:val="ListParagraph"/>
              <w:numPr>
                <w:ilvl w:val="0"/>
                <w:numId w:val="26"/>
              </w:numPr>
              <w:rPr>
                <w:ins w:id="1397" w:author="Aryan Bataan" w:date="2024-05-21T20:52:00Z"/>
                <w:rFonts w:ascii="Arial" w:hAnsi="Arial" w:cs="Arial"/>
                <w:bCs/>
                <w:sz w:val="22"/>
                <w:szCs w:val="22"/>
              </w:rPr>
            </w:pPr>
            <w:ins w:id="1398" w:author="Aryan Bataan" w:date="2024-05-21T20:51:00Z">
              <w:r>
                <w:rPr>
                  <w:rFonts w:ascii="Arial" w:hAnsi="Arial" w:cs="Arial"/>
                  <w:bCs/>
                  <w:sz w:val="22"/>
                  <w:szCs w:val="22"/>
                </w:rPr>
                <w:t>Optimi</w:t>
              </w:r>
            </w:ins>
            <w:ins w:id="1399" w:author="Aryan Bataan" w:date="2024-05-21T20:52:00Z">
              <w:r>
                <w:rPr>
                  <w:rFonts w:ascii="Arial" w:hAnsi="Arial" w:cs="Arial"/>
                  <w:bCs/>
                  <w:sz w:val="22"/>
                  <w:szCs w:val="22"/>
                </w:rPr>
                <w:t xml:space="preserve">ze </w:t>
              </w:r>
              <w:r w:rsidR="00124814">
                <w:rPr>
                  <w:rFonts w:ascii="Arial" w:hAnsi="Arial" w:cs="Arial"/>
                  <w:bCs/>
                  <w:sz w:val="22"/>
                  <w:szCs w:val="22"/>
                </w:rPr>
                <w:t>database queries for quicker results.</w:t>
              </w:r>
            </w:ins>
          </w:p>
          <w:p w14:paraId="79BF99F0" w14:textId="0432F6F7" w:rsidR="00124814" w:rsidRPr="00667F38" w:rsidRDefault="00124814" w:rsidP="00385DD0">
            <w:pPr>
              <w:pStyle w:val="ListParagraph"/>
              <w:numPr>
                <w:ilvl w:val="0"/>
                <w:numId w:val="26"/>
              </w:numPr>
              <w:rPr>
                <w:ins w:id="1400" w:author="Aryan Bataan" w:date="2024-05-21T20:37:00Z"/>
                <w:rFonts w:ascii="Arial" w:hAnsi="Arial" w:cs="Arial"/>
                <w:bCs/>
                <w:sz w:val="22"/>
                <w:szCs w:val="22"/>
              </w:rPr>
            </w:pPr>
            <w:ins w:id="1401" w:author="Aryan Bataan" w:date="2024-05-21T20:53:00Z">
              <w:r>
                <w:rPr>
                  <w:rFonts w:ascii="Arial" w:hAnsi="Arial" w:cs="Arial"/>
                  <w:bCs/>
                  <w:sz w:val="22"/>
                  <w:szCs w:val="22"/>
                </w:rPr>
                <w:t>Ensure that the user interface is inherent and receptive.</w:t>
              </w:r>
            </w:ins>
          </w:p>
        </w:tc>
      </w:tr>
    </w:tbl>
    <w:p w14:paraId="006E4895" w14:textId="23F7ABB0" w:rsidR="00124814" w:rsidRDefault="00124814" w:rsidP="00B2773E">
      <w:pPr>
        <w:rPr>
          <w:ins w:id="1402" w:author="Aryan Bataan" w:date="2024-05-21T20:54:00Z"/>
        </w:rPr>
      </w:pPr>
    </w:p>
    <w:p w14:paraId="6F82510E" w14:textId="77777777" w:rsidR="00124814" w:rsidRDefault="00124814">
      <w:pPr>
        <w:rPr>
          <w:ins w:id="1403" w:author="Aryan Bataan" w:date="2024-05-21T20:54:00Z"/>
        </w:rPr>
      </w:pPr>
      <w:ins w:id="1404" w:author="Aryan Bataan" w:date="2024-05-21T20:54:00Z">
        <w: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185"/>
        <w:gridCol w:w="983"/>
        <w:gridCol w:w="853"/>
        <w:gridCol w:w="2516"/>
      </w:tblGrid>
      <w:tr w:rsidR="00124814" w:rsidRPr="007769BC" w14:paraId="7BF678F9" w14:textId="77777777" w:rsidTr="00EA06AE">
        <w:trPr>
          <w:ins w:id="1405" w:author="Aryan Bataan" w:date="2024-05-21T20:54:00Z"/>
        </w:trPr>
        <w:tc>
          <w:tcPr>
            <w:tcW w:w="5958" w:type="dxa"/>
            <w:gridSpan w:val="2"/>
            <w:shd w:val="clear" w:color="auto" w:fill="auto"/>
          </w:tcPr>
          <w:p w14:paraId="008330A1" w14:textId="291C3C7A" w:rsidR="00124814" w:rsidRPr="007769BC" w:rsidRDefault="00124814" w:rsidP="00EA06AE">
            <w:pPr>
              <w:rPr>
                <w:ins w:id="1406" w:author="Aryan Bataan" w:date="2024-05-21T20:54:00Z"/>
                <w:rFonts w:ascii="Arial" w:hAnsi="Arial" w:cs="Arial"/>
                <w:sz w:val="22"/>
                <w:szCs w:val="22"/>
              </w:rPr>
            </w:pPr>
            <w:ins w:id="1407" w:author="Aryan Bataan" w:date="2024-05-21T20:54: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r>
                <w:rPr>
                  <w:rFonts w:ascii="Arial" w:hAnsi="Arial" w:cs="Arial"/>
                  <w:sz w:val="22"/>
                  <w:szCs w:val="22"/>
                </w:rPr>
                <w:t xml:space="preserve"> Manage Profile</w:t>
              </w:r>
            </w:ins>
          </w:p>
        </w:tc>
        <w:tc>
          <w:tcPr>
            <w:tcW w:w="900" w:type="dxa"/>
            <w:shd w:val="clear" w:color="auto" w:fill="auto"/>
          </w:tcPr>
          <w:p w14:paraId="43ED4A55" w14:textId="68C2685C" w:rsidR="00124814" w:rsidRPr="007769BC" w:rsidRDefault="00124814" w:rsidP="00EA06AE">
            <w:pPr>
              <w:rPr>
                <w:ins w:id="1408" w:author="Aryan Bataan" w:date="2024-05-21T20:54:00Z"/>
                <w:rFonts w:ascii="Arial" w:hAnsi="Arial" w:cs="Arial"/>
                <w:sz w:val="22"/>
                <w:szCs w:val="22"/>
              </w:rPr>
            </w:pPr>
            <w:ins w:id="1409" w:author="Aryan Bataan" w:date="2024-05-21T20:54:00Z">
              <w:r w:rsidRPr="007769BC">
                <w:rPr>
                  <w:rFonts w:ascii="Arial" w:hAnsi="Arial" w:cs="Arial"/>
                  <w:b/>
                  <w:sz w:val="22"/>
                  <w:szCs w:val="22"/>
                </w:rPr>
                <w:t>ID</w:t>
              </w:r>
              <w:r w:rsidRPr="007769BC">
                <w:rPr>
                  <w:rFonts w:ascii="Arial" w:hAnsi="Arial" w:cs="Arial"/>
                  <w:sz w:val="22"/>
                  <w:szCs w:val="22"/>
                </w:rPr>
                <w:t>:</w:t>
              </w:r>
              <w:r>
                <w:rPr>
                  <w:rFonts w:ascii="Arial" w:hAnsi="Arial" w:cs="Arial"/>
                  <w:sz w:val="22"/>
                  <w:szCs w:val="22"/>
                </w:rPr>
                <w:t xml:space="preserve"> UC-8</w:t>
              </w:r>
            </w:ins>
          </w:p>
        </w:tc>
        <w:tc>
          <w:tcPr>
            <w:tcW w:w="2718" w:type="dxa"/>
            <w:shd w:val="clear" w:color="auto" w:fill="auto"/>
          </w:tcPr>
          <w:p w14:paraId="0149816A" w14:textId="77777777" w:rsidR="00124814" w:rsidRPr="007769BC" w:rsidRDefault="00124814" w:rsidP="00EA06AE">
            <w:pPr>
              <w:rPr>
                <w:ins w:id="1410" w:author="Aryan Bataan" w:date="2024-05-21T20:54:00Z"/>
                <w:rFonts w:ascii="Arial" w:hAnsi="Arial" w:cs="Arial"/>
                <w:sz w:val="22"/>
                <w:szCs w:val="22"/>
              </w:rPr>
            </w:pPr>
            <w:ins w:id="1411" w:author="Aryan Bataan" w:date="2024-05-21T20:54: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124814" w:rsidRPr="007769BC" w14:paraId="6B1A16D3" w14:textId="77777777" w:rsidTr="00EA06AE">
        <w:trPr>
          <w:ins w:id="1412" w:author="Aryan Bataan" w:date="2024-05-21T20:54:00Z"/>
        </w:trPr>
        <w:tc>
          <w:tcPr>
            <w:tcW w:w="4788" w:type="dxa"/>
            <w:shd w:val="clear" w:color="auto" w:fill="auto"/>
          </w:tcPr>
          <w:p w14:paraId="398BF4E0" w14:textId="77777777" w:rsidR="00124814" w:rsidRPr="007769BC" w:rsidRDefault="00124814" w:rsidP="00EA06AE">
            <w:pPr>
              <w:rPr>
                <w:ins w:id="1413" w:author="Aryan Bataan" w:date="2024-05-21T20:54:00Z"/>
                <w:rFonts w:ascii="Arial" w:hAnsi="Arial" w:cs="Arial"/>
                <w:sz w:val="22"/>
                <w:szCs w:val="22"/>
              </w:rPr>
            </w:pPr>
            <w:ins w:id="1414" w:author="Aryan Bataan" w:date="2024-05-21T20:54: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r>
                <w:rPr>
                  <w:rFonts w:ascii="Arial" w:hAnsi="Arial" w:cs="Arial"/>
                  <w:sz w:val="22"/>
                  <w:szCs w:val="22"/>
                </w:rPr>
                <w:t xml:space="preserve"> User</w:t>
              </w:r>
            </w:ins>
          </w:p>
        </w:tc>
        <w:tc>
          <w:tcPr>
            <w:tcW w:w="4788" w:type="dxa"/>
            <w:gridSpan w:val="3"/>
            <w:shd w:val="clear" w:color="auto" w:fill="auto"/>
          </w:tcPr>
          <w:p w14:paraId="493E0386" w14:textId="77777777" w:rsidR="00124814" w:rsidRPr="007769BC" w:rsidRDefault="00124814" w:rsidP="00EA06AE">
            <w:pPr>
              <w:rPr>
                <w:ins w:id="1415" w:author="Aryan Bataan" w:date="2024-05-21T20:54:00Z"/>
                <w:rFonts w:ascii="Arial" w:hAnsi="Arial" w:cs="Arial"/>
                <w:sz w:val="22"/>
                <w:szCs w:val="22"/>
              </w:rPr>
            </w:pPr>
            <w:ins w:id="1416" w:author="Aryan Bataan" w:date="2024-05-21T20:54: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ins>
          </w:p>
        </w:tc>
      </w:tr>
      <w:tr w:rsidR="00124814" w:rsidRPr="007769BC" w14:paraId="5C1AA01E" w14:textId="77777777" w:rsidTr="00EA06AE">
        <w:trPr>
          <w:ins w:id="1417" w:author="Aryan Bataan" w:date="2024-05-21T20:54:00Z"/>
        </w:trPr>
        <w:tc>
          <w:tcPr>
            <w:tcW w:w="9576" w:type="dxa"/>
            <w:gridSpan w:val="4"/>
            <w:shd w:val="clear" w:color="auto" w:fill="auto"/>
          </w:tcPr>
          <w:p w14:paraId="62EA931D" w14:textId="452CEFA2" w:rsidR="00124814" w:rsidRPr="007769BC" w:rsidRDefault="00124814" w:rsidP="00EA06AE">
            <w:pPr>
              <w:rPr>
                <w:ins w:id="1418" w:author="Aryan Bataan" w:date="2024-05-21T20:54:00Z"/>
                <w:rFonts w:ascii="Arial" w:hAnsi="Arial" w:cs="Arial"/>
                <w:b/>
                <w:sz w:val="22"/>
                <w:szCs w:val="22"/>
              </w:rPr>
            </w:pPr>
            <w:ins w:id="1419" w:author="Aryan Bataan" w:date="2024-05-21T20:54:00Z">
              <w:r>
                <w:rPr>
                  <w:rFonts w:ascii="Arial" w:hAnsi="Arial" w:cs="Arial"/>
                  <w:b/>
                  <w:sz w:val="22"/>
                  <w:szCs w:val="22"/>
                </w:rPr>
                <w:t>Supporting Actors:</w:t>
              </w:r>
            </w:ins>
          </w:p>
        </w:tc>
      </w:tr>
      <w:tr w:rsidR="00124814" w:rsidRPr="007769BC" w14:paraId="364CDD49" w14:textId="77777777" w:rsidTr="00EA06AE">
        <w:trPr>
          <w:ins w:id="1420" w:author="Aryan Bataan" w:date="2024-05-21T20:54:00Z"/>
        </w:trPr>
        <w:tc>
          <w:tcPr>
            <w:tcW w:w="9576" w:type="dxa"/>
            <w:gridSpan w:val="4"/>
            <w:shd w:val="clear" w:color="auto" w:fill="auto"/>
          </w:tcPr>
          <w:p w14:paraId="047D7DE9" w14:textId="77777777" w:rsidR="00124814" w:rsidRPr="007769BC" w:rsidRDefault="00124814" w:rsidP="00EA06AE">
            <w:pPr>
              <w:rPr>
                <w:ins w:id="1421" w:author="Aryan Bataan" w:date="2024-05-21T20:54:00Z"/>
                <w:rFonts w:ascii="Arial" w:hAnsi="Arial" w:cs="Arial"/>
                <w:sz w:val="22"/>
                <w:szCs w:val="22"/>
              </w:rPr>
            </w:pPr>
            <w:ins w:id="1422" w:author="Aryan Bataan" w:date="2024-05-21T20:54: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5D541368" w14:textId="315E0DBA" w:rsidR="00124814" w:rsidRDefault="00124814" w:rsidP="00EA06AE">
            <w:pPr>
              <w:rPr>
                <w:ins w:id="1423" w:author="Aryan Bataan" w:date="2024-05-21T20:54:00Z"/>
                <w:rFonts w:ascii="Arial" w:hAnsi="Arial" w:cs="Arial"/>
                <w:sz w:val="22"/>
                <w:szCs w:val="22"/>
              </w:rPr>
            </w:pPr>
            <w:ins w:id="1424" w:author="Aryan Bataan" w:date="2024-05-21T20:54:00Z">
              <w:r>
                <w:rPr>
                  <w:rFonts w:ascii="Arial" w:hAnsi="Arial" w:cs="Arial"/>
                  <w:sz w:val="22"/>
                  <w:szCs w:val="22"/>
                </w:rPr>
                <w:t xml:space="preserve">Users: The </w:t>
              </w:r>
            </w:ins>
            <w:ins w:id="1425" w:author="Aryan Bataan" w:date="2024-05-21T20:55:00Z">
              <w:r w:rsidR="00F11080">
                <w:rPr>
                  <w:rFonts w:ascii="Arial" w:hAnsi="Arial" w:cs="Arial"/>
                  <w:sz w:val="22"/>
                  <w:szCs w:val="22"/>
                </w:rPr>
                <w:t xml:space="preserve">user wish for an effortless </w:t>
              </w:r>
            </w:ins>
            <w:ins w:id="1426" w:author="Aryan Bataan" w:date="2024-05-21T20:56:00Z">
              <w:r w:rsidR="00F11080">
                <w:rPr>
                  <w:rFonts w:ascii="Arial" w:hAnsi="Arial" w:cs="Arial"/>
                  <w:sz w:val="22"/>
                  <w:szCs w:val="22"/>
                </w:rPr>
                <w:t>way to update their personal information and preferences.</w:t>
              </w:r>
            </w:ins>
          </w:p>
          <w:p w14:paraId="7D796CB8" w14:textId="0AFD3B64" w:rsidR="00124814" w:rsidRPr="007769BC" w:rsidRDefault="00F11080" w:rsidP="00EA06AE">
            <w:pPr>
              <w:rPr>
                <w:ins w:id="1427" w:author="Aryan Bataan" w:date="2024-05-21T20:54:00Z"/>
                <w:rFonts w:ascii="Arial" w:hAnsi="Arial" w:cs="Arial"/>
                <w:sz w:val="22"/>
                <w:szCs w:val="22"/>
              </w:rPr>
            </w:pPr>
            <w:ins w:id="1428" w:author="Aryan Bataan" w:date="2024-05-21T20:56:00Z">
              <w:r>
                <w:rPr>
                  <w:rFonts w:ascii="Arial" w:hAnsi="Arial" w:cs="Arial"/>
                  <w:sz w:val="22"/>
                  <w:szCs w:val="22"/>
                </w:rPr>
                <w:t>Developers</w:t>
              </w:r>
            </w:ins>
            <w:ins w:id="1429" w:author="Aryan Bataan" w:date="2024-05-21T20:54:00Z">
              <w:r w:rsidR="00124814">
                <w:rPr>
                  <w:rFonts w:ascii="Arial" w:hAnsi="Arial" w:cs="Arial"/>
                  <w:sz w:val="22"/>
                  <w:szCs w:val="22"/>
                </w:rPr>
                <w:t xml:space="preserve">: Ensure that </w:t>
              </w:r>
            </w:ins>
            <w:ins w:id="1430" w:author="Aryan Bataan" w:date="2024-05-21T20:56:00Z">
              <w:r>
                <w:rPr>
                  <w:rFonts w:ascii="Arial" w:hAnsi="Arial" w:cs="Arial"/>
                  <w:sz w:val="22"/>
                  <w:szCs w:val="22"/>
                </w:rPr>
                <w:t>profile management is secure and user-friendly.</w:t>
              </w:r>
            </w:ins>
          </w:p>
        </w:tc>
      </w:tr>
      <w:tr w:rsidR="00124814" w:rsidRPr="007769BC" w14:paraId="3B387065" w14:textId="77777777" w:rsidTr="00EA06AE">
        <w:trPr>
          <w:ins w:id="1431" w:author="Aryan Bataan" w:date="2024-05-21T20:54:00Z"/>
        </w:trPr>
        <w:tc>
          <w:tcPr>
            <w:tcW w:w="9576" w:type="dxa"/>
            <w:gridSpan w:val="4"/>
            <w:shd w:val="clear" w:color="auto" w:fill="auto"/>
          </w:tcPr>
          <w:p w14:paraId="3DD1F889" w14:textId="6C004E23" w:rsidR="00124814" w:rsidRPr="007769BC" w:rsidRDefault="00124814" w:rsidP="00EA06AE">
            <w:pPr>
              <w:rPr>
                <w:ins w:id="1432" w:author="Aryan Bataan" w:date="2024-05-21T20:54:00Z"/>
                <w:rFonts w:ascii="Arial" w:hAnsi="Arial" w:cs="Arial"/>
                <w:sz w:val="22"/>
                <w:szCs w:val="22"/>
              </w:rPr>
            </w:pPr>
            <w:ins w:id="1433" w:author="Aryan Bataan" w:date="2024-05-21T20:54: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sz w:val="22"/>
                  <w:szCs w:val="22"/>
                </w:rPr>
                <w:t>The u</w:t>
              </w:r>
            </w:ins>
            <w:ins w:id="1434" w:author="Aryan Bataan" w:date="2024-05-21T20:56:00Z">
              <w:r w:rsidR="003E14D8">
                <w:rPr>
                  <w:rFonts w:ascii="Arial" w:hAnsi="Arial" w:cs="Arial"/>
                  <w:sz w:val="22"/>
                  <w:szCs w:val="22"/>
                </w:rPr>
                <w:t>ser can update their persona</w:t>
              </w:r>
            </w:ins>
            <w:ins w:id="1435" w:author="Aryan Bataan" w:date="2024-05-21T20:57:00Z">
              <w:r w:rsidR="003E14D8">
                <w:rPr>
                  <w:rFonts w:ascii="Arial" w:hAnsi="Arial" w:cs="Arial"/>
                  <w:sz w:val="22"/>
                  <w:szCs w:val="22"/>
                </w:rPr>
                <w:t>l information, preferences, and settings within their profile hub.</w:t>
              </w:r>
            </w:ins>
          </w:p>
        </w:tc>
      </w:tr>
      <w:tr w:rsidR="00124814" w:rsidRPr="007769BC" w14:paraId="249BA06A" w14:textId="77777777" w:rsidTr="00EA06AE">
        <w:trPr>
          <w:ins w:id="1436" w:author="Aryan Bataan" w:date="2024-05-21T20:54:00Z"/>
        </w:trPr>
        <w:tc>
          <w:tcPr>
            <w:tcW w:w="9576" w:type="dxa"/>
            <w:gridSpan w:val="4"/>
            <w:shd w:val="clear" w:color="auto" w:fill="auto"/>
          </w:tcPr>
          <w:p w14:paraId="7F3C973F" w14:textId="5F285984" w:rsidR="00124814" w:rsidRPr="007769BC" w:rsidRDefault="00124814" w:rsidP="00EA06AE">
            <w:pPr>
              <w:rPr>
                <w:ins w:id="1437" w:author="Aryan Bataan" w:date="2024-05-21T20:54:00Z"/>
                <w:rFonts w:ascii="Arial" w:hAnsi="Arial" w:cs="Arial"/>
                <w:sz w:val="22"/>
                <w:szCs w:val="22"/>
              </w:rPr>
            </w:pPr>
            <w:ins w:id="1438" w:author="Aryan Bataan" w:date="2024-05-21T20:54:00Z">
              <w:r w:rsidRPr="007769BC">
                <w:rPr>
                  <w:rFonts w:ascii="Arial" w:hAnsi="Arial" w:cs="Arial"/>
                  <w:b/>
                  <w:sz w:val="22"/>
                  <w:szCs w:val="22"/>
                </w:rPr>
                <w:t>Trigger</w:t>
              </w:r>
              <w:r w:rsidRPr="007769BC">
                <w:rPr>
                  <w:rFonts w:ascii="Arial" w:hAnsi="Arial" w:cs="Arial"/>
                  <w:sz w:val="22"/>
                  <w:szCs w:val="22"/>
                </w:rPr>
                <w:t>:</w:t>
              </w:r>
              <w:r>
                <w:rPr>
                  <w:rFonts w:ascii="Arial" w:hAnsi="Arial" w:cs="Arial"/>
                  <w:sz w:val="22"/>
                  <w:szCs w:val="22"/>
                </w:rPr>
                <w:t xml:space="preserve"> The user </w:t>
              </w:r>
            </w:ins>
            <w:ins w:id="1439" w:author="Aryan Bataan" w:date="2024-05-21T20:57:00Z">
              <w:r w:rsidR="003E14D8">
                <w:rPr>
                  <w:rFonts w:ascii="Arial" w:hAnsi="Arial" w:cs="Arial"/>
                  <w:sz w:val="22"/>
                  <w:szCs w:val="22"/>
                </w:rPr>
                <w:t xml:space="preserve">selects the </w:t>
              </w:r>
              <w:r w:rsidR="009D39E3">
                <w:rPr>
                  <w:rFonts w:ascii="Arial" w:hAnsi="Arial" w:cs="Arial"/>
                  <w:sz w:val="22"/>
                  <w:szCs w:val="22"/>
                </w:rPr>
                <w:t>option to manage their profile.</w:t>
              </w:r>
            </w:ins>
          </w:p>
          <w:p w14:paraId="528353CE" w14:textId="77777777" w:rsidR="00124814" w:rsidRPr="007769BC" w:rsidRDefault="00124814" w:rsidP="00EA06AE">
            <w:pPr>
              <w:rPr>
                <w:ins w:id="1440" w:author="Aryan Bataan" w:date="2024-05-21T20:54:00Z"/>
                <w:rFonts w:ascii="Arial" w:hAnsi="Arial" w:cs="Arial"/>
                <w:sz w:val="22"/>
                <w:szCs w:val="22"/>
              </w:rPr>
            </w:pPr>
          </w:p>
          <w:p w14:paraId="1332F2DC" w14:textId="77777777" w:rsidR="00124814" w:rsidRPr="007769BC" w:rsidRDefault="00124814" w:rsidP="00EA06AE">
            <w:pPr>
              <w:tabs>
                <w:tab w:val="left" w:pos="1980"/>
                <w:tab w:val="left" w:pos="3240"/>
              </w:tabs>
              <w:rPr>
                <w:ins w:id="1441" w:author="Aryan Bataan" w:date="2024-05-21T20:54:00Z"/>
                <w:rFonts w:ascii="Arial" w:hAnsi="Arial" w:cs="Arial"/>
                <w:sz w:val="22"/>
                <w:szCs w:val="22"/>
              </w:rPr>
            </w:pPr>
            <w:ins w:id="1442" w:author="Aryan Bataan" w:date="2024-05-21T20:54:00Z">
              <w:r w:rsidRPr="007769BC">
                <w:rPr>
                  <w:rFonts w:ascii="Arial" w:hAnsi="Arial" w:cs="Arial"/>
                  <w:b/>
                  <w:sz w:val="22"/>
                  <w:szCs w:val="22"/>
                </w:rPr>
                <w:t>Type</w:t>
              </w:r>
              <w:r>
                <w:rPr>
                  <w:rFonts w:ascii="Arial" w:hAnsi="Arial" w:cs="Arial"/>
                  <w:b/>
                  <w:sz w:val="22"/>
                  <w:szCs w:val="22"/>
                </w:rPr>
                <w:t xml:space="preserve">: </w:t>
              </w:r>
              <w:r w:rsidRPr="007769BC">
                <w:rPr>
                  <w:rFonts w:ascii="Arial" w:hAnsi="Arial" w:cs="Arial"/>
                  <w:sz w:val="22"/>
                  <w:szCs w:val="22"/>
                </w:rPr>
                <w:t>External</w:t>
              </w:r>
            </w:ins>
          </w:p>
        </w:tc>
      </w:tr>
      <w:tr w:rsidR="00124814" w:rsidRPr="007769BC" w14:paraId="23651F2F" w14:textId="77777777" w:rsidTr="00EA06AE">
        <w:trPr>
          <w:ins w:id="1443" w:author="Aryan Bataan" w:date="2024-05-21T20:54:00Z"/>
        </w:trPr>
        <w:tc>
          <w:tcPr>
            <w:tcW w:w="9576" w:type="dxa"/>
            <w:gridSpan w:val="4"/>
            <w:shd w:val="clear" w:color="auto" w:fill="auto"/>
          </w:tcPr>
          <w:p w14:paraId="0165C8B8" w14:textId="77777777" w:rsidR="00124814" w:rsidRPr="007769BC" w:rsidRDefault="00124814" w:rsidP="00EA06AE">
            <w:pPr>
              <w:rPr>
                <w:ins w:id="1444" w:author="Aryan Bataan" w:date="2024-05-21T20:54:00Z"/>
                <w:rFonts w:ascii="Arial" w:hAnsi="Arial" w:cs="Arial"/>
                <w:sz w:val="22"/>
                <w:szCs w:val="22"/>
              </w:rPr>
            </w:pPr>
            <w:ins w:id="1445" w:author="Aryan Bataan" w:date="2024-05-21T20:54:00Z">
              <w:r w:rsidRPr="007769BC">
                <w:rPr>
                  <w:rFonts w:ascii="Arial" w:hAnsi="Arial" w:cs="Arial"/>
                  <w:b/>
                  <w:sz w:val="22"/>
                  <w:szCs w:val="22"/>
                </w:rPr>
                <w:t>Relationships</w:t>
              </w:r>
              <w:r w:rsidRPr="007769BC">
                <w:rPr>
                  <w:rFonts w:ascii="Arial" w:hAnsi="Arial" w:cs="Arial"/>
                  <w:sz w:val="22"/>
                  <w:szCs w:val="22"/>
                </w:rPr>
                <w:t xml:space="preserve">: </w:t>
              </w:r>
            </w:ins>
          </w:p>
          <w:p w14:paraId="38D1F5E3" w14:textId="43583D9A" w:rsidR="00124814" w:rsidRPr="007769BC" w:rsidRDefault="00124814" w:rsidP="00EA06AE">
            <w:pPr>
              <w:tabs>
                <w:tab w:val="left" w:pos="720"/>
              </w:tabs>
              <w:rPr>
                <w:ins w:id="1446" w:author="Aryan Bataan" w:date="2024-05-21T20:54:00Z"/>
                <w:rFonts w:ascii="Arial" w:hAnsi="Arial" w:cs="Arial"/>
                <w:sz w:val="22"/>
                <w:szCs w:val="22"/>
              </w:rPr>
            </w:pPr>
            <w:ins w:id="1447" w:author="Aryan Bataan" w:date="2024-05-21T20:54:00Z">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Connected to user</w:t>
              </w:r>
            </w:ins>
            <w:ins w:id="1448" w:author="Aryan Bataan" w:date="2024-05-21T20:58:00Z">
              <w:r w:rsidR="009D39E3">
                <w:rPr>
                  <w:rFonts w:ascii="Arial" w:hAnsi="Arial" w:cs="Arial"/>
                  <w:sz w:val="22"/>
                  <w:szCs w:val="22"/>
                </w:rPr>
                <w:t xml:space="preserve"> and </w:t>
              </w:r>
            </w:ins>
            <w:ins w:id="1449" w:author="Aryan Bataan" w:date="2024-05-21T20:59:00Z">
              <w:r w:rsidR="009D39E3">
                <w:rPr>
                  <w:rFonts w:ascii="Arial" w:hAnsi="Arial" w:cs="Arial"/>
                  <w:sz w:val="22"/>
                  <w:szCs w:val="22"/>
                </w:rPr>
                <w:t>administrator.</w:t>
              </w:r>
            </w:ins>
          </w:p>
          <w:p w14:paraId="69D2E466" w14:textId="43CFA365" w:rsidR="00124814" w:rsidRPr="007769BC" w:rsidRDefault="00124814" w:rsidP="00EA06AE">
            <w:pPr>
              <w:tabs>
                <w:tab w:val="left" w:pos="720"/>
              </w:tabs>
              <w:rPr>
                <w:ins w:id="1450" w:author="Aryan Bataan" w:date="2024-05-21T20:54:00Z"/>
                <w:rFonts w:ascii="Arial" w:hAnsi="Arial" w:cs="Arial"/>
                <w:sz w:val="22"/>
                <w:szCs w:val="22"/>
              </w:rPr>
            </w:pPr>
            <w:ins w:id="1451" w:author="Aryan Bataan" w:date="2024-05-21T20:54:00Z">
              <w:r>
                <w:rPr>
                  <w:rFonts w:ascii="Arial" w:hAnsi="Arial" w:cs="Arial"/>
                  <w:b/>
                  <w:sz w:val="22"/>
                  <w:szCs w:val="22"/>
                </w:rPr>
                <w:t>I</w:t>
              </w:r>
              <w:r w:rsidRPr="007769BC">
                <w:rPr>
                  <w:rFonts w:ascii="Arial" w:hAnsi="Arial" w:cs="Arial"/>
                  <w:b/>
                  <w:sz w:val="22"/>
                  <w:szCs w:val="22"/>
                </w:rPr>
                <w:t>nclude</w:t>
              </w:r>
              <w:r w:rsidRPr="007769BC">
                <w:rPr>
                  <w:rFonts w:ascii="Arial" w:hAnsi="Arial" w:cs="Arial"/>
                  <w:sz w:val="22"/>
                  <w:szCs w:val="22"/>
                </w:rPr>
                <w:t xml:space="preserve">: </w:t>
              </w:r>
            </w:ins>
            <w:ins w:id="1452" w:author="Aryan Bataan" w:date="2024-05-21T21:06:00Z">
              <w:r w:rsidR="0019436A">
                <w:rPr>
                  <w:rFonts w:ascii="Arial" w:hAnsi="Arial" w:cs="Arial"/>
                  <w:sz w:val="22"/>
                  <w:szCs w:val="22"/>
                </w:rPr>
                <w:t>Log In</w:t>
              </w:r>
            </w:ins>
            <w:ins w:id="1453" w:author="Aryan Bataan" w:date="2024-05-21T22:27:00Z">
              <w:r w:rsidR="00221A17">
                <w:rPr>
                  <w:rFonts w:ascii="Arial" w:hAnsi="Arial" w:cs="Arial"/>
                  <w:sz w:val="22"/>
                  <w:szCs w:val="22"/>
                </w:rPr>
                <w:t>.</w:t>
              </w:r>
            </w:ins>
          </w:p>
          <w:p w14:paraId="5A9107AD" w14:textId="77777777" w:rsidR="00124814" w:rsidRPr="007769BC" w:rsidRDefault="00124814" w:rsidP="00EA06AE">
            <w:pPr>
              <w:tabs>
                <w:tab w:val="left" w:pos="720"/>
              </w:tabs>
              <w:rPr>
                <w:ins w:id="1454" w:author="Aryan Bataan" w:date="2024-05-21T20:54:00Z"/>
                <w:rFonts w:ascii="Arial" w:hAnsi="Arial" w:cs="Arial"/>
                <w:sz w:val="22"/>
                <w:szCs w:val="22"/>
              </w:rPr>
            </w:pPr>
            <w:ins w:id="1455" w:author="Aryan Bataan" w:date="2024-05-21T20:54:00Z">
              <w:r w:rsidRPr="007769BC">
                <w:rPr>
                  <w:rFonts w:ascii="Arial" w:hAnsi="Arial" w:cs="Arial"/>
                  <w:b/>
                  <w:sz w:val="22"/>
                  <w:szCs w:val="22"/>
                </w:rPr>
                <w:t>Extend</w:t>
              </w:r>
              <w:r w:rsidRPr="007769BC">
                <w:rPr>
                  <w:rFonts w:ascii="Arial" w:hAnsi="Arial" w:cs="Arial"/>
                  <w:sz w:val="22"/>
                  <w:szCs w:val="22"/>
                </w:rPr>
                <w:t xml:space="preserve">: </w:t>
              </w:r>
            </w:ins>
          </w:p>
          <w:p w14:paraId="08E063E6" w14:textId="77777777" w:rsidR="00124814" w:rsidRPr="007769BC" w:rsidRDefault="00124814" w:rsidP="00EA06AE">
            <w:pPr>
              <w:tabs>
                <w:tab w:val="left" w:pos="720"/>
              </w:tabs>
              <w:rPr>
                <w:ins w:id="1456" w:author="Aryan Bataan" w:date="2024-05-21T20:54:00Z"/>
                <w:rFonts w:ascii="Arial" w:hAnsi="Arial" w:cs="Arial"/>
                <w:sz w:val="22"/>
                <w:szCs w:val="22"/>
              </w:rPr>
            </w:pPr>
            <w:ins w:id="1457" w:author="Aryan Bataan" w:date="2024-05-21T20:54:00Z">
              <w:r w:rsidRPr="007769BC">
                <w:rPr>
                  <w:rFonts w:ascii="Arial" w:hAnsi="Arial" w:cs="Arial"/>
                  <w:b/>
                  <w:sz w:val="22"/>
                  <w:szCs w:val="22"/>
                </w:rPr>
                <w:t>Generalization</w:t>
              </w:r>
              <w:r w:rsidRPr="007769BC">
                <w:rPr>
                  <w:rFonts w:ascii="Arial" w:hAnsi="Arial" w:cs="Arial"/>
                  <w:sz w:val="22"/>
                  <w:szCs w:val="22"/>
                </w:rPr>
                <w:t xml:space="preserve">: </w:t>
              </w:r>
            </w:ins>
          </w:p>
        </w:tc>
      </w:tr>
      <w:tr w:rsidR="00124814" w:rsidRPr="007769BC" w14:paraId="0702EF20" w14:textId="77777777" w:rsidTr="00EA06AE">
        <w:trPr>
          <w:ins w:id="1458" w:author="Aryan Bataan" w:date="2024-05-21T20:54:00Z"/>
        </w:trPr>
        <w:tc>
          <w:tcPr>
            <w:tcW w:w="9576" w:type="dxa"/>
            <w:gridSpan w:val="4"/>
            <w:shd w:val="clear" w:color="auto" w:fill="auto"/>
          </w:tcPr>
          <w:p w14:paraId="796A237D" w14:textId="77777777" w:rsidR="00124814" w:rsidRDefault="00124814" w:rsidP="00EA06AE">
            <w:pPr>
              <w:rPr>
                <w:ins w:id="1459" w:author="Aryan Bataan" w:date="2024-05-21T20:54:00Z"/>
                <w:rFonts w:ascii="Arial" w:hAnsi="Arial" w:cs="Arial"/>
                <w:b/>
                <w:sz w:val="22"/>
                <w:szCs w:val="22"/>
              </w:rPr>
            </w:pPr>
            <w:ins w:id="1460" w:author="Aryan Bataan" w:date="2024-05-21T20:54: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5DAD3626" w14:textId="77777777" w:rsidR="00124814" w:rsidRDefault="00124814" w:rsidP="009D39E3">
            <w:pPr>
              <w:rPr>
                <w:ins w:id="1461" w:author="Aryan Bataan" w:date="2024-05-21T20:59:00Z"/>
                <w:rFonts w:ascii="Arial" w:hAnsi="Arial" w:cs="Arial"/>
                <w:bCs/>
                <w:sz w:val="22"/>
                <w:szCs w:val="22"/>
              </w:rPr>
            </w:pPr>
            <w:ins w:id="1462" w:author="Aryan Bataan" w:date="2024-05-21T20:54:00Z">
              <w:r w:rsidRPr="00667F38">
                <w:rPr>
                  <w:rFonts w:ascii="Arial" w:hAnsi="Arial" w:cs="Arial"/>
                  <w:bCs/>
                  <w:sz w:val="22"/>
                  <w:szCs w:val="22"/>
                </w:rPr>
                <w:t>1. T</w:t>
              </w:r>
              <w:r>
                <w:rPr>
                  <w:rFonts w:ascii="Arial" w:hAnsi="Arial" w:cs="Arial"/>
                  <w:bCs/>
                  <w:sz w:val="22"/>
                  <w:szCs w:val="22"/>
                </w:rPr>
                <w:t xml:space="preserve">he user accesses the </w:t>
              </w:r>
            </w:ins>
            <w:ins w:id="1463" w:author="Aryan Bataan" w:date="2024-05-21T20:59:00Z">
              <w:r w:rsidR="009D39E3">
                <w:rPr>
                  <w:rFonts w:ascii="Arial" w:hAnsi="Arial" w:cs="Arial"/>
                  <w:bCs/>
                  <w:sz w:val="22"/>
                  <w:szCs w:val="22"/>
                </w:rPr>
                <w:t>profile management section.</w:t>
              </w:r>
            </w:ins>
          </w:p>
          <w:p w14:paraId="2E6A2760" w14:textId="77777777" w:rsidR="009D39E3" w:rsidRDefault="009D39E3" w:rsidP="009D39E3">
            <w:pPr>
              <w:rPr>
                <w:ins w:id="1464" w:author="Aryan Bataan" w:date="2024-05-21T20:59:00Z"/>
                <w:rFonts w:ascii="Arial" w:hAnsi="Arial" w:cs="Arial"/>
                <w:bCs/>
                <w:sz w:val="22"/>
                <w:szCs w:val="22"/>
              </w:rPr>
            </w:pPr>
            <w:ins w:id="1465" w:author="Aryan Bataan" w:date="2024-05-21T20:59:00Z">
              <w:r>
                <w:rPr>
                  <w:rFonts w:ascii="Arial" w:hAnsi="Arial" w:cs="Arial"/>
                  <w:bCs/>
                  <w:sz w:val="22"/>
                  <w:szCs w:val="22"/>
                </w:rPr>
                <w:t>2. The system displays the user’s profile information.</w:t>
              </w:r>
            </w:ins>
          </w:p>
          <w:p w14:paraId="04742027" w14:textId="77777777" w:rsidR="009D39E3" w:rsidRDefault="009D39E3" w:rsidP="009D39E3">
            <w:pPr>
              <w:rPr>
                <w:ins w:id="1466" w:author="Aryan Bataan" w:date="2024-05-21T21:00:00Z"/>
                <w:rFonts w:ascii="Arial" w:hAnsi="Arial" w:cs="Arial"/>
                <w:bCs/>
                <w:sz w:val="22"/>
                <w:szCs w:val="22"/>
              </w:rPr>
            </w:pPr>
            <w:ins w:id="1467" w:author="Aryan Bataan" w:date="2024-05-21T20:59:00Z">
              <w:r>
                <w:rPr>
                  <w:rFonts w:ascii="Arial" w:hAnsi="Arial" w:cs="Arial"/>
                  <w:bCs/>
                  <w:sz w:val="22"/>
                  <w:szCs w:val="22"/>
                </w:rPr>
                <w:t>3. T</w:t>
              </w:r>
            </w:ins>
            <w:ins w:id="1468" w:author="Aryan Bataan" w:date="2024-05-21T21:00:00Z">
              <w:r w:rsidR="00CA24D5">
                <w:rPr>
                  <w:rFonts w:ascii="Arial" w:hAnsi="Arial" w:cs="Arial"/>
                  <w:bCs/>
                  <w:sz w:val="22"/>
                  <w:szCs w:val="22"/>
                </w:rPr>
                <w:t xml:space="preserve">he </w:t>
              </w:r>
              <w:r w:rsidR="00AC2A14">
                <w:rPr>
                  <w:rFonts w:ascii="Arial" w:hAnsi="Arial" w:cs="Arial"/>
                  <w:bCs/>
                  <w:sz w:val="22"/>
                  <w:szCs w:val="22"/>
                </w:rPr>
                <w:t>user updates their information and preferences.</w:t>
              </w:r>
            </w:ins>
          </w:p>
          <w:p w14:paraId="1A69803A" w14:textId="4CA2C0FE" w:rsidR="00AC2A14" w:rsidRDefault="00AC2A14" w:rsidP="009D39E3">
            <w:pPr>
              <w:rPr>
                <w:ins w:id="1469" w:author="Aryan Bataan" w:date="2024-05-21T21:00:00Z"/>
                <w:rFonts w:ascii="Arial" w:hAnsi="Arial" w:cs="Arial"/>
                <w:bCs/>
                <w:sz w:val="22"/>
                <w:szCs w:val="22"/>
              </w:rPr>
            </w:pPr>
            <w:ins w:id="1470" w:author="Aryan Bataan" w:date="2024-05-21T21:00:00Z">
              <w:r>
                <w:rPr>
                  <w:rFonts w:ascii="Arial" w:hAnsi="Arial" w:cs="Arial"/>
                  <w:bCs/>
                  <w:sz w:val="22"/>
                  <w:szCs w:val="22"/>
                </w:rPr>
                <w:t>4. The user saves the changes.</w:t>
              </w:r>
            </w:ins>
          </w:p>
          <w:p w14:paraId="3F85B1CE" w14:textId="54DF4423" w:rsidR="00AC2A14" w:rsidRPr="00E4517C" w:rsidRDefault="00AC2A14" w:rsidP="009D39E3">
            <w:pPr>
              <w:rPr>
                <w:ins w:id="1471" w:author="Aryan Bataan" w:date="2024-05-21T20:54:00Z"/>
                <w:rFonts w:ascii="Arial" w:hAnsi="Arial" w:cs="Arial"/>
                <w:bCs/>
                <w:sz w:val="22"/>
                <w:szCs w:val="22"/>
              </w:rPr>
            </w:pPr>
            <w:ins w:id="1472" w:author="Aryan Bataan" w:date="2024-05-21T21:00:00Z">
              <w:r>
                <w:rPr>
                  <w:rFonts w:ascii="Arial" w:hAnsi="Arial" w:cs="Arial"/>
                  <w:bCs/>
                  <w:sz w:val="22"/>
                  <w:szCs w:val="22"/>
                </w:rPr>
                <w:t>5. The system approves</w:t>
              </w:r>
            </w:ins>
            <w:ins w:id="1473" w:author="Aryan Bataan" w:date="2024-05-21T21:01:00Z">
              <w:r>
                <w:rPr>
                  <w:rFonts w:ascii="Arial" w:hAnsi="Arial" w:cs="Arial"/>
                  <w:bCs/>
                  <w:sz w:val="22"/>
                  <w:szCs w:val="22"/>
                </w:rPr>
                <w:t xml:space="preserve"> and updates the profile information.</w:t>
              </w:r>
            </w:ins>
          </w:p>
        </w:tc>
      </w:tr>
      <w:tr w:rsidR="00124814" w:rsidRPr="007769BC" w14:paraId="0A1751DF" w14:textId="77777777" w:rsidTr="00EA06AE">
        <w:trPr>
          <w:trHeight w:val="498"/>
          <w:ins w:id="1474" w:author="Aryan Bataan" w:date="2024-05-21T20:54:00Z"/>
        </w:trPr>
        <w:tc>
          <w:tcPr>
            <w:tcW w:w="9576" w:type="dxa"/>
            <w:gridSpan w:val="4"/>
            <w:shd w:val="clear" w:color="auto" w:fill="auto"/>
          </w:tcPr>
          <w:p w14:paraId="169C5673" w14:textId="77777777" w:rsidR="00124814" w:rsidRDefault="00124814" w:rsidP="00EA06AE">
            <w:pPr>
              <w:rPr>
                <w:ins w:id="1475" w:author="Aryan Bataan" w:date="2024-05-21T20:54:00Z"/>
                <w:rFonts w:ascii="Arial" w:hAnsi="Arial" w:cs="Arial"/>
                <w:b/>
                <w:sz w:val="22"/>
                <w:szCs w:val="22"/>
              </w:rPr>
            </w:pPr>
            <w:ins w:id="1476" w:author="Aryan Bataan" w:date="2024-05-21T20:54: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Pr>
                  <w:rFonts w:ascii="Arial" w:hAnsi="Arial" w:cs="Arial"/>
                  <w:b/>
                  <w:sz w:val="22"/>
                  <w:szCs w:val="22"/>
                </w:rPr>
                <w:t>:</w:t>
              </w:r>
            </w:ins>
          </w:p>
          <w:p w14:paraId="06AD399F" w14:textId="33B2C49D" w:rsidR="00124814" w:rsidRDefault="00124814" w:rsidP="00EA06AE">
            <w:pPr>
              <w:rPr>
                <w:ins w:id="1477" w:author="Aryan Bataan" w:date="2024-05-21T20:54:00Z"/>
                <w:rFonts w:ascii="Arial" w:hAnsi="Arial" w:cs="Arial"/>
                <w:sz w:val="22"/>
                <w:szCs w:val="22"/>
              </w:rPr>
            </w:pPr>
            <w:ins w:id="1478" w:author="Aryan Bataan" w:date="2024-05-21T20:54:00Z">
              <w:r>
                <w:rPr>
                  <w:rFonts w:ascii="Arial" w:hAnsi="Arial" w:cs="Arial"/>
                  <w:sz w:val="22"/>
                  <w:szCs w:val="22"/>
                </w:rPr>
                <w:t>3a. The user</w:t>
              </w:r>
            </w:ins>
            <w:ins w:id="1479" w:author="Aryan Bataan" w:date="2024-05-21T21:01:00Z">
              <w:r w:rsidR="00AC2A14">
                <w:rPr>
                  <w:rFonts w:ascii="Arial" w:hAnsi="Arial" w:cs="Arial"/>
                  <w:sz w:val="22"/>
                  <w:szCs w:val="22"/>
                </w:rPr>
                <w:t xml:space="preserve"> decides to upload a new profile </w:t>
              </w:r>
            </w:ins>
            <w:ins w:id="1480" w:author="Aryan Bataan" w:date="2024-05-21T21:02:00Z">
              <w:r w:rsidR="00F90CA5">
                <w:rPr>
                  <w:rFonts w:ascii="Arial" w:hAnsi="Arial" w:cs="Arial"/>
                  <w:sz w:val="22"/>
                  <w:szCs w:val="22"/>
                </w:rPr>
                <w:t>picture.</w:t>
              </w:r>
            </w:ins>
          </w:p>
          <w:p w14:paraId="3E8832F2" w14:textId="4414F3AD" w:rsidR="00124814" w:rsidRPr="00EA06AE" w:rsidRDefault="00124814" w:rsidP="00EA06AE">
            <w:pPr>
              <w:pStyle w:val="ListParagraph"/>
              <w:numPr>
                <w:ilvl w:val="0"/>
                <w:numId w:val="26"/>
              </w:numPr>
              <w:rPr>
                <w:ins w:id="1481" w:author="Aryan Bataan" w:date="2024-05-21T20:54:00Z"/>
                <w:rFonts w:ascii="Arial" w:hAnsi="Arial" w:cs="Arial"/>
                <w:sz w:val="22"/>
                <w:szCs w:val="22"/>
              </w:rPr>
            </w:pPr>
            <w:ins w:id="1482" w:author="Aryan Bataan" w:date="2024-05-21T20:54:00Z">
              <w:r w:rsidRPr="00EA06AE">
                <w:rPr>
                  <w:rFonts w:ascii="Arial" w:hAnsi="Arial" w:cs="Arial"/>
                  <w:sz w:val="22"/>
                  <w:szCs w:val="22"/>
                </w:rPr>
                <w:lastRenderedPageBreak/>
                <w:t xml:space="preserve">The system </w:t>
              </w:r>
            </w:ins>
            <w:ins w:id="1483" w:author="Aryan Bataan" w:date="2024-05-21T21:02:00Z">
              <w:r w:rsidR="004A1535">
                <w:rPr>
                  <w:rFonts w:ascii="Arial" w:hAnsi="Arial" w:cs="Arial"/>
                  <w:sz w:val="22"/>
                  <w:szCs w:val="22"/>
                </w:rPr>
                <w:t xml:space="preserve">authenticates the image format and, if valid, updates the profile picture. </w:t>
              </w:r>
            </w:ins>
          </w:p>
        </w:tc>
      </w:tr>
      <w:tr w:rsidR="00124814" w:rsidRPr="007769BC" w14:paraId="2AA61D15" w14:textId="77777777" w:rsidTr="00EA06AE">
        <w:trPr>
          <w:ins w:id="1484" w:author="Aryan Bataan" w:date="2024-05-21T20:54:00Z"/>
        </w:trPr>
        <w:tc>
          <w:tcPr>
            <w:tcW w:w="9576" w:type="dxa"/>
            <w:gridSpan w:val="4"/>
            <w:shd w:val="clear" w:color="auto" w:fill="auto"/>
          </w:tcPr>
          <w:p w14:paraId="3BAC9754" w14:textId="77777777" w:rsidR="00124814" w:rsidRDefault="00124814" w:rsidP="00EA06AE">
            <w:pPr>
              <w:rPr>
                <w:ins w:id="1485" w:author="Aryan Bataan" w:date="2024-05-21T20:54:00Z"/>
                <w:rFonts w:ascii="Arial" w:hAnsi="Arial" w:cs="Arial"/>
                <w:sz w:val="22"/>
                <w:szCs w:val="22"/>
              </w:rPr>
            </w:pPr>
            <w:ins w:id="1486" w:author="Aryan Bataan" w:date="2024-05-21T20:54: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673637A5" w14:textId="3E73EF3C" w:rsidR="00124814" w:rsidRDefault="004A1535" w:rsidP="00EA06AE">
            <w:pPr>
              <w:rPr>
                <w:ins w:id="1487" w:author="Aryan Bataan" w:date="2024-05-21T20:54:00Z"/>
                <w:rFonts w:ascii="Arial" w:hAnsi="Arial" w:cs="Arial"/>
                <w:sz w:val="22"/>
                <w:szCs w:val="22"/>
              </w:rPr>
            </w:pPr>
            <w:ins w:id="1488" w:author="Aryan Bataan" w:date="2024-05-21T21:02:00Z">
              <w:r>
                <w:rPr>
                  <w:rFonts w:ascii="Arial" w:hAnsi="Arial" w:cs="Arial"/>
                  <w:sz w:val="22"/>
                  <w:szCs w:val="22"/>
                </w:rPr>
                <w:t>4</w:t>
              </w:r>
            </w:ins>
            <w:ins w:id="1489" w:author="Aryan Bataan" w:date="2024-05-21T20:54:00Z">
              <w:r w:rsidR="00124814">
                <w:rPr>
                  <w:rFonts w:ascii="Arial" w:hAnsi="Arial" w:cs="Arial"/>
                  <w:sz w:val="22"/>
                  <w:szCs w:val="22"/>
                </w:rPr>
                <w:t xml:space="preserve">a. </w:t>
              </w:r>
            </w:ins>
            <w:ins w:id="1490" w:author="Aryan Bataan" w:date="2024-05-21T21:03:00Z">
              <w:r>
                <w:rPr>
                  <w:rFonts w:ascii="Arial" w:hAnsi="Arial" w:cs="Arial"/>
                  <w:sz w:val="22"/>
                  <w:szCs w:val="22"/>
                </w:rPr>
                <w:t>The user enters information that proves to be invalid.</w:t>
              </w:r>
            </w:ins>
          </w:p>
          <w:p w14:paraId="2601B5BF" w14:textId="56CEEF43" w:rsidR="00124814" w:rsidRPr="00EA06AE" w:rsidRDefault="00124814" w:rsidP="00EA06AE">
            <w:pPr>
              <w:pStyle w:val="ListParagraph"/>
              <w:numPr>
                <w:ilvl w:val="0"/>
                <w:numId w:val="26"/>
              </w:numPr>
              <w:rPr>
                <w:ins w:id="1491" w:author="Aryan Bataan" w:date="2024-05-21T20:54:00Z"/>
                <w:rFonts w:ascii="Arial" w:hAnsi="Arial" w:cs="Arial"/>
                <w:sz w:val="22"/>
                <w:szCs w:val="22"/>
              </w:rPr>
            </w:pPr>
            <w:ins w:id="1492" w:author="Aryan Bataan" w:date="2024-05-21T20:54:00Z">
              <w:r w:rsidRPr="00EA06AE">
                <w:rPr>
                  <w:rFonts w:ascii="Arial" w:hAnsi="Arial" w:cs="Arial"/>
                  <w:sz w:val="22"/>
                  <w:szCs w:val="22"/>
                </w:rPr>
                <w:t>T</w:t>
              </w:r>
            </w:ins>
            <w:ins w:id="1493" w:author="Aryan Bataan" w:date="2024-05-21T21:03:00Z">
              <w:r w:rsidR="004A1535">
                <w:rPr>
                  <w:rFonts w:ascii="Arial" w:hAnsi="Arial" w:cs="Arial"/>
                  <w:sz w:val="22"/>
                  <w:szCs w:val="22"/>
                </w:rPr>
                <w:t xml:space="preserve">he system displays an error message and asks the user to enter information that </w:t>
              </w:r>
            </w:ins>
            <w:ins w:id="1494" w:author="Aryan Bataan" w:date="2024-05-21T21:04:00Z">
              <w:r w:rsidR="004A1535">
                <w:rPr>
                  <w:rFonts w:ascii="Arial" w:hAnsi="Arial" w:cs="Arial"/>
                  <w:sz w:val="22"/>
                  <w:szCs w:val="22"/>
                </w:rPr>
                <w:t>is correct.</w:t>
              </w:r>
            </w:ins>
          </w:p>
        </w:tc>
      </w:tr>
      <w:tr w:rsidR="00124814" w:rsidRPr="007769BC" w14:paraId="154FEB83" w14:textId="77777777" w:rsidTr="00EA06AE">
        <w:trPr>
          <w:ins w:id="1495" w:author="Aryan Bataan" w:date="2024-05-21T20:54:00Z"/>
        </w:trPr>
        <w:tc>
          <w:tcPr>
            <w:tcW w:w="9576" w:type="dxa"/>
            <w:gridSpan w:val="4"/>
            <w:shd w:val="clear" w:color="auto" w:fill="auto"/>
          </w:tcPr>
          <w:p w14:paraId="41B6670D" w14:textId="77777777" w:rsidR="00124814" w:rsidRDefault="00124814" w:rsidP="00EA06AE">
            <w:pPr>
              <w:rPr>
                <w:ins w:id="1496" w:author="Aryan Bataan" w:date="2024-05-21T20:54:00Z"/>
                <w:rFonts w:ascii="Arial" w:hAnsi="Arial" w:cs="Arial"/>
                <w:b/>
                <w:sz w:val="22"/>
                <w:szCs w:val="22"/>
              </w:rPr>
            </w:pPr>
            <w:ins w:id="1497" w:author="Aryan Bataan" w:date="2024-05-21T20:54:00Z">
              <w:r w:rsidRPr="004D69D3">
                <w:rPr>
                  <w:rFonts w:ascii="Arial" w:hAnsi="Arial" w:cs="Arial"/>
                  <w:b/>
                  <w:sz w:val="22"/>
                  <w:szCs w:val="22"/>
                </w:rPr>
                <w:t>Special Requirements:</w:t>
              </w:r>
            </w:ins>
          </w:p>
          <w:p w14:paraId="0BFCD98B" w14:textId="77777777" w:rsidR="00124814" w:rsidRDefault="0019436A" w:rsidP="0019436A">
            <w:pPr>
              <w:pStyle w:val="ListParagraph"/>
              <w:numPr>
                <w:ilvl w:val="0"/>
                <w:numId w:val="26"/>
              </w:numPr>
              <w:rPr>
                <w:ins w:id="1498" w:author="Aryan Bataan" w:date="2024-05-21T21:04:00Z"/>
                <w:rFonts w:ascii="Arial" w:hAnsi="Arial" w:cs="Arial"/>
                <w:bCs/>
                <w:sz w:val="22"/>
                <w:szCs w:val="22"/>
              </w:rPr>
            </w:pPr>
            <w:ins w:id="1499" w:author="Aryan Bataan" w:date="2024-05-21T21:04:00Z">
              <w:r>
                <w:rPr>
                  <w:rFonts w:ascii="Arial" w:hAnsi="Arial" w:cs="Arial"/>
                  <w:bCs/>
                  <w:sz w:val="22"/>
                  <w:szCs w:val="22"/>
                </w:rPr>
                <w:t>Reliable care of the user’s personal information.</w:t>
              </w:r>
            </w:ins>
          </w:p>
          <w:p w14:paraId="3BC1CFDB" w14:textId="56E66E9F" w:rsidR="0019436A" w:rsidRPr="00667F38" w:rsidRDefault="0019436A" w:rsidP="0019436A">
            <w:pPr>
              <w:pStyle w:val="ListParagraph"/>
              <w:numPr>
                <w:ilvl w:val="0"/>
                <w:numId w:val="26"/>
              </w:numPr>
              <w:rPr>
                <w:ins w:id="1500" w:author="Aryan Bataan" w:date="2024-05-21T20:54:00Z"/>
                <w:rFonts w:ascii="Arial" w:hAnsi="Arial" w:cs="Arial"/>
                <w:bCs/>
                <w:sz w:val="22"/>
                <w:szCs w:val="22"/>
              </w:rPr>
            </w:pPr>
            <w:ins w:id="1501" w:author="Aryan Bataan" w:date="2024-05-21T21:05:00Z">
              <w:r>
                <w:rPr>
                  <w:rFonts w:ascii="Arial" w:hAnsi="Arial" w:cs="Arial"/>
                  <w:bCs/>
                  <w:sz w:val="22"/>
                  <w:szCs w:val="22"/>
                </w:rPr>
                <w:t>Instant reflection of changes in the user’s profile.</w:t>
              </w:r>
            </w:ins>
          </w:p>
        </w:tc>
      </w:tr>
      <w:tr w:rsidR="00124814" w:rsidRPr="007769BC" w14:paraId="40B7238C" w14:textId="77777777" w:rsidTr="00EA06AE">
        <w:trPr>
          <w:ins w:id="1502" w:author="Aryan Bataan" w:date="2024-05-21T20:54:00Z"/>
        </w:trPr>
        <w:tc>
          <w:tcPr>
            <w:tcW w:w="9576" w:type="dxa"/>
            <w:gridSpan w:val="4"/>
            <w:shd w:val="clear" w:color="auto" w:fill="auto"/>
          </w:tcPr>
          <w:p w14:paraId="360ACA18" w14:textId="77777777" w:rsidR="00124814" w:rsidRDefault="00124814" w:rsidP="00EA06AE">
            <w:pPr>
              <w:rPr>
                <w:ins w:id="1503" w:author="Aryan Bataan" w:date="2024-05-21T20:54:00Z"/>
                <w:rFonts w:ascii="Arial" w:hAnsi="Arial" w:cs="Arial"/>
                <w:b/>
                <w:sz w:val="22"/>
                <w:szCs w:val="22"/>
              </w:rPr>
            </w:pPr>
            <w:ins w:id="1504" w:author="Aryan Bataan" w:date="2024-05-21T20:54:00Z">
              <w:r w:rsidRPr="00CC2AD7">
                <w:rPr>
                  <w:rFonts w:ascii="Arial" w:hAnsi="Arial" w:cs="Arial"/>
                  <w:b/>
                  <w:sz w:val="22"/>
                  <w:szCs w:val="22"/>
                </w:rPr>
                <w:t>To do/Issues</w:t>
              </w:r>
              <w:r>
                <w:rPr>
                  <w:rFonts w:ascii="Arial" w:hAnsi="Arial" w:cs="Arial"/>
                  <w:b/>
                  <w:sz w:val="22"/>
                  <w:szCs w:val="22"/>
                </w:rPr>
                <w:t>:</w:t>
              </w:r>
            </w:ins>
          </w:p>
          <w:p w14:paraId="56F7DBD3" w14:textId="05D2F1FC" w:rsidR="00124814" w:rsidRDefault="002476E8" w:rsidP="00EA06AE">
            <w:pPr>
              <w:pStyle w:val="ListParagraph"/>
              <w:numPr>
                <w:ilvl w:val="0"/>
                <w:numId w:val="26"/>
              </w:numPr>
              <w:rPr>
                <w:ins w:id="1505" w:author="Aryan Bataan" w:date="2024-05-21T20:54:00Z"/>
                <w:rFonts w:ascii="Arial" w:hAnsi="Arial" w:cs="Arial"/>
                <w:bCs/>
                <w:sz w:val="22"/>
                <w:szCs w:val="22"/>
              </w:rPr>
            </w:pPr>
            <w:ins w:id="1506" w:author="Aryan Bataan" w:date="2024-05-21T21:06:00Z">
              <w:r>
                <w:rPr>
                  <w:rFonts w:ascii="Arial" w:hAnsi="Arial" w:cs="Arial"/>
                  <w:bCs/>
                  <w:sz w:val="22"/>
                  <w:szCs w:val="22"/>
                </w:rPr>
                <w:t>Ensure dat</w:t>
              </w:r>
            </w:ins>
            <w:ins w:id="1507" w:author="Aryan Bataan" w:date="2024-05-21T21:07:00Z">
              <w:r>
                <w:rPr>
                  <w:rFonts w:ascii="Arial" w:hAnsi="Arial" w:cs="Arial"/>
                  <w:bCs/>
                  <w:sz w:val="22"/>
                  <w:szCs w:val="22"/>
                </w:rPr>
                <w:t>a validation and security measures.</w:t>
              </w:r>
            </w:ins>
          </w:p>
          <w:p w14:paraId="7DB91713" w14:textId="2096143B" w:rsidR="00124814" w:rsidRPr="00667F38" w:rsidRDefault="002476E8" w:rsidP="00EA06AE">
            <w:pPr>
              <w:pStyle w:val="ListParagraph"/>
              <w:numPr>
                <w:ilvl w:val="0"/>
                <w:numId w:val="26"/>
              </w:numPr>
              <w:rPr>
                <w:ins w:id="1508" w:author="Aryan Bataan" w:date="2024-05-21T20:54:00Z"/>
                <w:rFonts w:ascii="Arial" w:hAnsi="Arial" w:cs="Arial"/>
                <w:bCs/>
                <w:sz w:val="22"/>
                <w:szCs w:val="22"/>
              </w:rPr>
            </w:pPr>
            <w:ins w:id="1509" w:author="Aryan Bataan" w:date="2024-05-21T21:07:00Z">
              <w:r>
                <w:rPr>
                  <w:rFonts w:ascii="Arial" w:hAnsi="Arial" w:cs="Arial"/>
                  <w:bCs/>
                  <w:sz w:val="22"/>
                  <w:szCs w:val="22"/>
                </w:rPr>
                <w:t xml:space="preserve">Test profile management features </w:t>
              </w:r>
              <w:r w:rsidR="00824C5F">
                <w:rPr>
                  <w:rFonts w:ascii="Arial" w:hAnsi="Arial" w:cs="Arial"/>
                  <w:bCs/>
                  <w:sz w:val="22"/>
                  <w:szCs w:val="22"/>
                </w:rPr>
                <w:t>carefully in the development and trial stages.</w:t>
              </w:r>
            </w:ins>
          </w:p>
        </w:tc>
      </w:tr>
    </w:tbl>
    <w:p w14:paraId="5D97CF46" w14:textId="04916154" w:rsidR="0059004F" w:rsidRDefault="0059004F" w:rsidP="00B2773E">
      <w:pPr>
        <w:rPr>
          <w:ins w:id="1510" w:author="Aryan Bataan" w:date="2024-05-21T21:07:00Z"/>
        </w:rPr>
      </w:pPr>
    </w:p>
    <w:p w14:paraId="584F7BD3" w14:textId="77777777" w:rsidR="0059004F" w:rsidRDefault="0059004F">
      <w:pPr>
        <w:rPr>
          <w:ins w:id="1511" w:author="Aryan Bataan" w:date="2024-05-21T21:07:00Z"/>
        </w:rPr>
      </w:pPr>
      <w:ins w:id="1512" w:author="Aryan Bataan" w:date="2024-05-21T21:07:00Z">
        <w: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185"/>
        <w:gridCol w:w="983"/>
        <w:gridCol w:w="853"/>
        <w:gridCol w:w="2516"/>
      </w:tblGrid>
      <w:tr w:rsidR="0059004F" w:rsidRPr="007769BC" w14:paraId="75D480A9" w14:textId="77777777" w:rsidTr="00EA06AE">
        <w:trPr>
          <w:ins w:id="1513" w:author="Aryan Bataan" w:date="2024-05-21T21:07:00Z"/>
        </w:trPr>
        <w:tc>
          <w:tcPr>
            <w:tcW w:w="5958" w:type="dxa"/>
            <w:gridSpan w:val="2"/>
            <w:shd w:val="clear" w:color="auto" w:fill="auto"/>
          </w:tcPr>
          <w:p w14:paraId="12F93E55" w14:textId="619E26FE" w:rsidR="0059004F" w:rsidRPr="007769BC" w:rsidRDefault="0059004F" w:rsidP="00EA06AE">
            <w:pPr>
              <w:rPr>
                <w:ins w:id="1514" w:author="Aryan Bataan" w:date="2024-05-21T21:07:00Z"/>
                <w:rFonts w:ascii="Arial" w:hAnsi="Arial" w:cs="Arial"/>
                <w:sz w:val="22"/>
                <w:szCs w:val="22"/>
              </w:rPr>
            </w:pPr>
            <w:ins w:id="1515" w:author="Aryan Bataan" w:date="2024-05-21T21:0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r>
                <w:rPr>
                  <w:rFonts w:ascii="Arial" w:hAnsi="Arial" w:cs="Arial"/>
                  <w:sz w:val="22"/>
                  <w:szCs w:val="22"/>
                </w:rPr>
                <w:t xml:space="preserve"> </w:t>
              </w:r>
            </w:ins>
            <w:ins w:id="1516" w:author="Aryan Bataan" w:date="2024-05-21T21:09:00Z">
              <w:r>
                <w:rPr>
                  <w:rFonts w:ascii="Arial" w:hAnsi="Arial" w:cs="Arial"/>
                  <w:sz w:val="22"/>
                  <w:szCs w:val="22"/>
                </w:rPr>
                <w:t>Log In</w:t>
              </w:r>
            </w:ins>
          </w:p>
        </w:tc>
        <w:tc>
          <w:tcPr>
            <w:tcW w:w="900" w:type="dxa"/>
            <w:shd w:val="clear" w:color="auto" w:fill="auto"/>
          </w:tcPr>
          <w:p w14:paraId="7ED8F839" w14:textId="018DFFD3" w:rsidR="0059004F" w:rsidRPr="007769BC" w:rsidRDefault="0059004F" w:rsidP="00EA06AE">
            <w:pPr>
              <w:rPr>
                <w:ins w:id="1517" w:author="Aryan Bataan" w:date="2024-05-21T21:07:00Z"/>
                <w:rFonts w:ascii="Arial" w:hAnsi="Arial" w:cs="Arial"/>
                <w:sz w:val="22"/>
                <w:szCs w:val="22"/>
              </w:rPr>
            </w:pPr>
            <w:ins w:id="1518" w:author="Aryan Bataan" w:date="2024-05-21T21:07:00Z">
              <w:r w:rsidRPr="007769BC">
                <w:rPr>
                  <w:rFonts w:ascii="Arial" w:hAnsi="Arial" w:cs="Arial"/>
                  <w:b/>
                  <w:sz w:val="22"/>
                  <w:szCs w:val="22"/>
                </w:rPr>
                <w:t>ID</w:t>
              </w:r>
              <w:r w:rsidRPr="007769BC">
                <w:rPr>
                  <w:rFonts w:ascii="Arial" w:hAnsi="Arial" w:cs="Arial"/>
                  <w:sz w:val="22"/>
                  <w:szCs w:val="22"/>
                </w:rPr>
                <w:t>:</w:t>
              </w:r>
              <w:r>
                <w:rPr>
                  <w:rFonts w:ascii="Arial" w:hAnsi="Arial" w:cs="Arial"/>
                  <w:sz w:val="22"/>
                  <w:szCs w:val="22"/>
                </w:rPr>
                <w:t xml:space="preserve"> UC-</w:t>
              </w:r>
            </w:ins>
            <w:ins w:id="1519" w:author="Aryan Bataan" w:date="2024-05-21T21:08:00Z">
              <w:r>
                <w:rPr>
                  <w:rFonts w:ascii="Arial" w:hAnsi="Arial" w:cs="Arial"/>
                  <w:sz w:val="22"/>
                  <w:szCs w:val="22"/>
                </w:rPr>
                <w:t>9</w:t>
              </w:r>
            </w:ins>
          </w:p>
        </w:tc>
        <w:tc>
          <w:tcPr>
            <w:tcW w:w="2718" w:type="dxa"/>
            <w:shd w:val="clear" w:color="auto" w:fill="auto"/>
          </w:tcPr>
          <w:p w14:paraId="64B7AF7F" w14:textId="77777777" w:rsidR="0059004F" w:rsidRPr="007769BC" w:rsidRDefault="0059004F" w:rsidP="00EA06AE">
            <w:pPr>
              <w:rPr>
                <w:ins w:id="1520" w:author="Aryan Bataan" w:date="2024-05-21T21:07:00Z"/>
                <w:rFonts w:ascii="Arial" w:hAnsi="Arial" w:cs="Arial"/>
                <w:sz w:val="22"/>
                <w:szCs w:val="22"/>
              </w:rPr>
            </w:pPr>
            <w:ins w:id="1521" w:author="Aryan Bataan" w:date="2024-05-21T21:0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59004F" w:rsidRPr="007769BC" w14:paraId="434B73EE" w14:textId="77777777" w:rsidTr="00EA06AE">
        <w:trPr>
          <w:ins w:id="1522" w:author="Aryan Bataan" w:date="2024-05-21T21:07:00Z"/>
        </w:trPr>
        <w:tc>
          <w:tcPr>
            <w:tcW w:w="4788" w:type="dxa"/>
            <w:shd w:val="clear" w:color="auto" w:fill="auto"/>
          </w:tcPr>
          <w:p w14:paraId="7458D851" w14:textId="77777777" w:rsidR="0059004F" w:rsidRPr="007769BC" w:rsidRDefault="0059004F" w:rsidP="00EA06AE">
            <w:pPr>
              <w:rPr>
                <w:ins w:id="1523" w:author="Aryan Bataan" w:date="2024-05-21T21:07:00Z"/>
                <w:rFonts w:ascii="Arial" w:hAnsi="Arial" w:cs="Arial"/>
                <w:sz w:val="22"/>
                <w:szCs w:val="22"/>
              </w:rPr>
            </w:pPr>
            <w:ins w:id="1524" w:author="Aryan Bataan" w:date="2024-05-21T21:0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r>
                <w:rPr>
                  <w:rFonts w:ascii="Arial" w:hAnsi="Arial" w:cs="Arial"/>
                  <w:sz w:val="22"/>
                  <w:szCs w:val="22"/>
                </w:rPr>
                <w:t xml:space="preserve"> User</w:t>
              </w:r>
            </w:ins>
          </w:p>
        </w:tc>
        <w:tc>
          <w:tcPr>
            <w:tcW w:w="4788" w:type="dxa"/>
            <w:gridSpan w:val="3"/>
            <w:shd w:val="clear" w:color="auto" w:fill="auto"/>
          </w:tcPr>
          <w:p w14:paraId="0F6F7E42" w14:textId="77777777" w:rsidR="0059004F" w:rsidRPr="007769BC" w:rsidRDefault="0059004F" w:rsidP="00EA06AE">
            <w:pPr>
              <w:rPr>
                <w:ins w:id="1525" w:author="Aryan Bataan" w:date="2024-05-21T21:07:00Z"/>
                <w:rFonts w:ascii="Arial" w:hAnsi="Arial" w:cs="Arial"/>
                <w:sz w:val="22"/>
                <w:szCs w:val="22"/>
              </w:rPr>
            </w:pPr>
            <w:ins w:id="1526" w:author="Aryan Bataan" w:date="2024-05-21T21:0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ins>
          </w:p>
        </w:tc>
      </w:tr>
      <w:tr w:rsidR="0059004F" w:rsidRPr="007769BC" w14:paraId="080FA828" w14:textId="77777777" w:rsidTr="00EA06AE">
        <w:trPr>
          <w:ins w:id="1527" w:author="Aryan Bataan" w:date="2024-05-21T21:07:00Z"/>
        </w:trPr>
        <w:tc>
          <w:tcPr>
            <w:tcW w:w="9576" w:type="dxa"/>
            <w:gridSpan w:val="4"/>
            <w:shd w:val="clear" w:color="auto" w:fill="auto"/>
          </w:tcPr>
          <w:p w14:paraId="40AB5604" w14:textId="77777777" w:rsidR="0059004F" w:rsidRPr="007769BC" w:rsidRDefault="0059004F" w:rsidP="00EA06AE">
            <w:pPr>
              <w:rPr>
                <w:ins w:id="1528" w:author="Aryan Bataan" w:date="2024-05-21T21:07:00Z"/>
                <w:rFonts w:ascii="Arial" w:hAnsi="Arial" w:cs="Arial"/>
                <w:b/>
                <w:sz w:val="22"/>
                <w:szCs w:val="22"/>
              </w:rPr>
            </w:pPr>
            <w:ins w:id="1529" w:author="Aryan Bataan" w:date="2024-05-21T21:07:00Z">
              <w:r>
                <w:rPr>
                  <w:rFonts w:ascii="Arial" w:hAnsi="Arial" w:cs="Arial"/>
                  <w:b/>
                  <w:sz w:val="22"/>
                  <w:szCs w:val="22"/>
                </w:rPr>
                <w:t>Supporting Actors:</w:t>
              </w:r>
            </w:ins>
          </w:p>
        </w:tc>
      </w:tr>
      <w:tr w:rsidR="0059004F" w:rsidRPr="007769BC" w14:paraId="33B29710" w14:textId="77777777" w:rsidTr="00EA06AE">
        <w:trPr>
          <w:ins w:id="1530" w:author="Aryan Bataan" w:date="2024-05-21T21:07:00Z"/>
        </w:trPr>
        <w:tc>
          <w:tcPr>
            <w:tcW w:w="9576" w:type="dxa"/>
            <w:gridSpan w:val="4"/>
            <w:shd w:val="clear" w:color="auto" w:fill="auto"/>
          </w:tcPr>
          <w:p w14:paraId="5BB2ABB2" w14:textId="77777777" w:rsidR="0059004F" w:rsidRPr="007769BC" w:rsidRDefault="0059004F" w:rsidP="00EA06AE">
            <w:pPr>
              <w:rPr>
                <w:ins w:id="1531" w:author="Aryan Bataan" w:date="2024-05-21T21:07:00Z"/>
                <w:rFonts w:ascii="Arial" w:hAnsi="Arial" w:cs="Arial"/>
                <w:sz w:val="22"/>
                <w:szCs w:val="22"/>
              </w:rPr>
            </w:pPr>
            <w:ins w:id="1532" w:author="Aryan Bataan" w:date="2024-05-21T21:0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7071A919" w14:textId="3D6AD90C" w:rsidR="0059004F" w:rsidRDefault="0059004F" w:rsidP="00EA06AE">
            <w:pPr>
              <w:rPr>
                <w:ins w:id="1533" w:author="Aryan Bataan" w:date="2024-05-21T21:07:00Z"/>
                <w:rFonts w:ascii="Arial" w:hAnsi="Arial" w:cs="Arial"/>
                <w:sz w:val="22"/>
                <w:szCs w:val="22"/>
              </w:rPr>
            </w:pPr>
            <w:ins w:id="1534" w:author="Aryan Bataan" w:date="2024-05-21T21:07:00Z">
              <w:r>
                <w:rPr>
                  <w:rFonts w:ascii="Arial" w:hAnsi="Arial" w:cs="Arial"/>
                  <w:sz w:val="22"/>
                  <w:szCs w:val="22"/>
                </w:rPr>
                <w:t xml:space="preserve">Users: The user </w:t>
              </w:r>
            </w:ins>
            <w:ins w:id="1535" w:author="Aryan Bataan" w:date="2024-05-21T21:10:00Z">
              <w:r>
                <w:rPr>
                  <w:rFonts w:ascii="Arial" w:hAnsi="Arial" w:cs="Arial"/>
                  <w:sz w:val="22"/>
                  <w:szCs w:val="22"/>
                </w:rPr>
                <w:t>wish</w:t>
              </w:r>
            </w:ins>
            <w:ins w:id="1536" w:author="Aryan Bataan" w:date="2024-05-21T21:12:00Z">
              <w:r>
                <w:rPr>
                  <w:rFonts w:ascii="Arial" w:hAnsi="Arial" w:cs="Arial"/>
                  <w:sz w:val="22"/>
                  <w:szCs w:val="22"/>
                </w:rPr>
                <w:t>es</w:t>
              </w:r>
            </w:ins>
            <w:ins w:id="1537" w:author="Aryan Bataan" w:date="2024-05-21T21:10:00Z">
              <w:r>
                <w:rPr>
                  <w:rFonts w:ascii="Arial" w:hAnsi="Arial" w:cs="Arial"/>
                  <w:sz w:val="22"/>
                  <w:szCs w:val="22"/>
                </w:rPr>
                <w:t xml:space="preserve"> for a safe and rapid way to access their account.</w:t>
              </w:r>
            </w:ins>
          </w:p>
          <w:p w14:paraId="53711154" w14:textId="27B48D58" w:rsidR="0059004F" w:rsidRPr="007769BC" w:rsidRDefault="0059004F" w:rsidP="00EA06AE">
            <w:pPr>
              <w:rPr>
                <w:ins w:id="1538" w:author="Aryan Bataan" w:date="2024-05-21T21:07:00Z"/>
                <w:rFonts w:ascii="Arial" w:hAnsi="Arial" w:cs="Arial"/>
                <w:sz w:val="22"/>
                <w:szCs w:val="22"/>
              </w:rPr>
            </w:pPr>
            <w:ins w:id="1539" w:author="Aryan Bataan" w:date="2024-05-21T21:07:00Z">
              <w:r>
                <w:rPr>
                  <w:rFonts w:ascii="Arial" w:hAnsi="Arial" w:cs="Arial"/>
                  <w:sz w:val="22"/>
                  <w:szCs w:val="22"/>
                </w:rPr>
                <w:t xml:space="preserve">Developers: </w:t>
              </w:r>
            </w:ins>
            <w:ins w:id="1540" w:author="Aryan Bataan" w:date="2024-05-21T21:11:00Z">
              <w:r>
                <w:rPr>
                  <w:rFonts w:ascii="Arial" w:hAnsi="Arial" w:cs="Arial"/>
                  <w:sz w:val="22"/>
                  <w:szCs w:val="22"/>
                </w:rPr>
                <w:t>Ensure that the log-i</w:t>
              </w:r>
            </w:ins>
            <w:ins w:id="1541" w:author="Aryan Bataan" w:date="2024-05-21T21:12:00Z">
              <w:r>
                <w:rPr>
                  <w:rFonts w:ascii="Arial" w:hAnsi="Arial" w:cs="Arial"/>
                  <w:sz w:val="22"/>
                  <w:szCs w:val="22"/>
                </w:rPr>
                <w:t>n process is safe and user-</w:t>
              </w:r>
            </w:ins>
            <w:ins w:id="1542" w:author="Aryan Bataan" w:date="2024-05-21T21:14:00Z">
              <w:r>
                <w:rPr>
                  <w:rFonts w:ascii="Arial" w:hAnsi="Arial" w:cs="Arial"/>
                  <w:sz w:val="22"/>
                  <w:szCs w:val="22"/>
                </w:rPr>
                <w:t>friendly</w:t>
              </w:r>
            </w:ins>
            <w:ins w:id="1543" w:author="Aryan Bataan" w:date="2024-05-21T21:12:00Z">
              <w:r>
                <w:rPr>
                  <w:rFonts w:ascii="Arial" w:hAnsi="Arial" w:cs="Arial"/>
                  <w:sz w:val="22"/>
                  <w:szCs w:val="22"/>
                </w:rPr>
                <w:t>.</w:t>
              </w:r>
            </w:ins>
          </w:p>
        </w:tc>
      </w:tr>
      <w:tr w:rsidR="0059004F" w:rsidRPr="007769BC" w14:paraId="4A088982" w14:textId="77777777" w:rsidTr="00EA06AE">
        <w:trPr>
          <w:ins w:id="1544" w:author="Aryan Bataan" w:date="2024-05-21T21:07:00Z"/>
        </w:trPr>
        <w:tc>
          <w:tcPr>
            <w:tcW w:w="9576" w:type="dxa"/>
            <w:gridSpan w:val="4"/>
            <w:shd w:val="clear" w:color="auto" w:fill="auto"/>
          </w:tcPr>
          <w:p w14:paraId="655A0898" w14:textId="70908490" w:rsidR="0059004F" w:rsidRPr="007769BC" w:rsidRDefault="0059004F" w:rsidP="00EA06AE">
            <w:pPr>
              <w:rPr>
                <w:ins w:id="1545" w:author="Aryan Bataan" w:date="2024-05-21T21:07:00Z"/>
                <w:rFonts w:ascii="Arial" w:hAnsi="Arial" w:cs="Arial"/>
                <w:sz w:val="22"/>
                <w:szCs w:val="22"/>
              </w:rPr>
            </w:pPr>
            <w:ins w:id="1546" w:author="Aryan Bataan" w:date="2024-05-21T21:0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Pr>
                  <w:rFonts w:ascii="Arial" w:hAnsi="Arial" w:cs="Arial"/>
                  <w:sz w:val="22"/>
                  <w:szCs w:val="22"/>
                </w:rPr>
                <w:t>T</w:t>
              </w:r>
            </w:ins>
            <w:ins w:id="1547" w:author="Aryan Bataan" w:date="2024-05-21T21:12:00Z">
              <w:r>
                <w:rPr>
                  <w:rFonts w:ascii="Arial" w:hAnsi="Arial" w:cs="Arial"/>
                  <w:sz w:val="22"/>
                  <w:szCs w:val="22"/>
                </w:rPr>
                <w:t>he user can log in to their Yesteryear accounts to access their personalized features.</w:t>
              </w:r>
            </w:ins>
          </w:p>
        </w:tc>
      </w:tr>
      <w:tr w:rsidR="0059004F" w:rsidRPr="007769BC" w14:paraId="39964929" w14:textId="77777777" w:rsidTr="00EA06AE">
        <w:trPr>
          <w:ins w:id="1548" w:author="Aryan Bataan" w:date="2024-05-21T21:07:00Z"/>
        </w:trPr>
        <w:tc>
          <w:tcPr>
            <w:tcW w:w="9576" w:type="dxa"/>
            <w:gridSpan w:val="4"/>
            <w:shd w:val="clear" w:color="auto" w:fill="auto"/>
          </w:tcPr>
          <w:p w14:paraId="44901558" w14:textId="564EE5EF" w:rsidR="0059004F" w:rsidRPr="007769BC" w:rsidRDefault="0059004F" w:rsidP="00EA06AE">
            <w:pPr>
              <w:rPr>
                <w:ins w:id="1549" w:author="Aryan Bataan" w:date="2024-05-21T21:07:00Z"/>
                <w:rFonts w:ascii="Arial" w:hAnsi="Arial" w:cs="Arial"/>
                <w:sz w:val="22"/>
                <w:szCs w:val="22"/>
              </w:rPr>
            </w:pPr>
            <w:ins w:id="1550" w:author="Aryan Bataan" w:date="2024-05-21T21:07:00Z">
              <w:r w:rsidRPr="007769BC">
                <w:rPr>
                  <w:rFonts w:ascii="Arial" w:hAnsi="Arial" w:cs="Arial"/>
                  <w:b/>
                  <w:sz w:val="22"/>
                  <w:szCs w:val="22"/>
                </w:rPr>
                <w:t>Trigger</w:t>
              </w:r>
              <w:r w:rsidRPr="007769BC">
                <w:rPr>
                  <w:rFonts w:ascii="Arial" w:hAnsi="Arial" w:cs="Arial"/>
                  <w:sz w:val="22"/>
                  <w:szCs w:val="22"/>
                </w:rPr>
                <w:t>:</w:t>
              </w:r>
              <w:r>
                <w:rPr>
                  <w:rFonts w:ascii="Arial" w:hAnsi="Arial" w:cs="Arial"/>
                  <w:sz w:val="22"/>
                  <w:szCs w:val="22"/>
                </w:rPr>
                <w:t xml:space="preserve"> The user </w:t>
              </w:r>
            </w:ins>
            <w:ins w:id="1551" w:author="Aryan Bataan" w:date="2024-05-21T21:12:00Z">
              <w:r>
                <w:rPr>
                  <w:rFonts w:ascii="Arial" w:hAnsi="Arial" w:cs="Arial"/>
                  <w:sz w:val="22"/>
                  <w:szCs w:val="22"/>
                </w:rPr>
                <w:t>arrives at the log-in s</w:t>
              </w:r>
            </w:ins>
            <w:ins w:id="1552" w:author="Aryan Bataan" w:date="2024-05-21T21:13:00Z">
              <w:r>
                <w:rPr>
                  <w:rFonts w:ascii="Arial" w:hAnsi="Arial" w:cs="Arial"/>
                  <w:sz w:val="22"/>
                  <w:szCs w:val="22"/>
                </w:rPr>
                <w:t>creen.</w:t>
              </w:r>
            </w:ins>
          </w:p>
          <w:p w14:paraId="668FB7FE" w14:textId="77777777" w:rsidR="0059004F" w:rsidRPr="007769BC" w:rsidRDefault="0059004F" w:rsidP="00EA06AE">
            <w:pPr>
              <w:rPr>
                <w:ins w:id="1553" w:author="Aryan Bataan" w:date="2024-05-21T21:07:00Z"/>
                <w:rFonts w:ascii="Arial" w:hAnsi="Arial" w:cs="Arial"/>
                <w:sz w:val="22"/>
                <w:szCs w:val="22"/>
              </w:rPr>
            </w:pPr>
          </w:p>
          <w:p w14:paraId="3292821C" w14:textId="77777777" w:rsidR="0059004F" w:rsidRPr="007769BC" w:rsidRDefault="0059004F" w:rsidP="00EA06AE">
            <w:pPr>
              <w:tabs>
                <w:tab w:val="left" w:pos="1980"/>
                <w:tab w:val="left" w:pos="3240"/>
              </w:tabs>
              <w:rPr>
                <w:ins w:id="1554" w:author="Aryan Bataan" w:date="2024-05-21T21:07:00Z"/>
                <w:rFonts w:ascii="Arial" w:hAnsi="Arial" w:cs="Arial"/>
                <w:sz w:val="22"/>
                <w:szCs w:val="22"/>
              </w:rPr>
            </w:pPr>
            <w:ins w:id="1555" w:author="Aryan Bataan" w:date="2024-05-21T21:07:00Z">
              <w:r w:rsidRPr="007769BC">
                <w:rPr>
                  <w:rFonts w:ascii="Arial" w:hAnsi="Arial" w:cs="Arial"/>
                  <w:b/>
                  <w:sz w:val="22"/>
                  <w:szCs w:val="22"/>
                </w:rPr>
                <w:t>Type</w:t>
              </w:r>
              <w:r>
                <w:rPr>
                  <w:rFonts w:ascii="Arial" w:hAnsi="Arial" w:cs="Arial"/>
                  <w:b/>
                  <w:sz w:val="22"/>
                  <w:szCs w:val="22"/>
                </w:rPr>
                <w:t xml:space="preserve">: </w:t>
              </w:r>
              <w:r w:rsidRPr="007769BC">
                <w:rPr>
                  <w:rFonts w:ascii="Arial" w:hAnsi="Arial" w:cs="Arial"/>
                  <w:sz w:val="22"/>
                  <w:szCs w:val="22"/>
                </w:rPr>
                <w:t>External</w:t>
              </w:r>
            </w:ins>
          </w:p>
        </w:tc>
      </w:tr>
      <w:tr w:rsidR="0059004F" w:rsidRPr="007769BC" w14:paraId="5958D506" w14:textId="77777777" w:rsidTr="00EA06AE">
        <w:trPr>
          <w:ins w:id="1556" w:author="Aryan Bataan" w:date="2024-05-21T21:07:00Z"/>
        </w:trPr>
        <w:tc>
          <w:tcPr>
            <w:tcW w:w="9576" w:type="dxa"/>
            <w:gridSpan w:val="4"/>
            <w:shd w:val="clear" w:color="auto" w:fill="auto"/>
          </w:tcPr>
          <w:p w14:paraId="55816D54" w14:textId="77777777" w:rsidR="0059004F" w:rsidRPr="007769BC" w:rsidRDefault="0059004F" w:rsidP="00EA06AE">
            <w:pPr>
              <w:rPr>
                <w:ins w:id="1557" w:author="Aryan Bataan" w:date="2024-05-21T21:07:00Z"/>
                <w:rFonts w:ascii="Arial" w:hAnsi="Arial" w:cs="Arial"/>
                <w:sz w:val="22"/>
                <w:szCs w:val="22"/>
              </w:rPr>
            </w:pPr>
            <w:ins w:id="1558" w:author="Aryan Bataan" w:date="2024-05-21T21:07:00Z">
              <w:r w:rsidRPr="007769BC">
                <w:rPr>
                  <w:rFonts w:ascii="Arial" w:hAnsi="Arial" w:cs="Arial"/>
                  <w:b/>
                  <w:sz w:val="22"/>
                  <w:szCs w:val="22"/>
                </w:rPr>
                <w:t>Relationships</w:t>
              </w:r>
              <w:r w:rsidRPr="007769BC">
                <w:rPr>
                  <w:rFonts w:ascii="Arial" w:hAnsi="Arial" w:cs="Arial"/>
                  <w:sz w:val="22"/>
                  <w:szCs w:val="22"/>
                </w:rPr>
                <w:t xml:space="preserve">: </w:t>
              </w:r>
            </w:ins>
          </w:p>
          <w:p w14:paraId="614C1BA3" w14:textId="18E8F274" w:rsidR="0059004F" w:rsidRPr="007769BC" w:rsidRDefault="0059004F" w:rsidP="00EA06AE">
            <w:pPr>
              <w:tabs>
                <w:tab w:val="left" w:pos="720"/>
              </w:tabs>
              <w:rPr>
                <w:ins w:id="1559" w:author="Aryan Bataan" w:date="2024-05-21T21:07:00Z"/>
                <w:rFonts w:ascii="Arial" w:hAnsi="Arial" w:cs="Arial"/>
                <w:sz w:val="22"/>
                <w:szCs w:val="22"/>
              </w:rPr>
            </w:pPr>
            <w:ins w:id="1560" w:author="Aryan Bataan" w:date="2024-05-21T21:07:00Z">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Connected to use</w:t>
              </w:r>
            </w:ins>
            <w:ins w:id="1561" w:author="Aryan Bataan" w:date="2024-05-21T21:59:00Z">
              <w:r w:rsidR="00227007">
                <w:rPr>
                  <w:rFonts w:ascii="Arial" w:hAnsi="Arial" w:cs="Arial"/>
                  <w:sz w:val="22"/>
                  <w:szCs w:val="22"/>
                </w:rPr>
                <w:t>r</w:t>
              </w:r>
            </w:ins>
            <w:ins w:id="1562" w:author="Aryan Bataan" w:date="2024-05-21T22:27:00Z">
              <w:r w:rsidR="00221A17">
                <w:rPr>
                  <w:rFonts w:ascii="Arial" w:hAnsi="Arial" w:cs="Arial"/>
                  <w:sz w:val="22"/>
                  <w:szCs w:val="22"/>
                </w:rPr>
                <w:t>.</w:t>
              </w:r>
            </w:ins>
          </w:p>
          <w:p w14:paraId="3FCD1A2D" w14:textId="0C6237F8" w:rsidR="0059004F" w:rsidRPr="007769BC" w:rsidRDefault="0059004F" w:rsidP="00EA06AE">
            <w:pPr>
              <w:tabs>
                <w:tab w:val="left" w:pos="720"/>
              </w:tabs>
              <w:rPr>
                <w:ins w:id="1563" w:author="Aryan Bataan" w:date="2024-05-21T21:07:00Z"/>
                <w:rFonts w:ascii="Arial" w:hAnsi="Arial" w:cs="Arial"/>
                <w:sz w:val="22"/>
                <w:szCs w:val="22"/>
              </w:rPr>
            </w:pPr>
            <w:ins w:id="1564" w:author="Aryan Bataan" w:date="2024-05-21T21:07:00Z">
              <w:r>
                <w:rPr>
                  <w:rFonts w:ascii="Arial" w:hAnsi="Arial" w:cs="Arial"/>
                  <w:b/>
                  <w:sz w:val="22"/>
                  <w:szCs w:val="22"/>
                </w:rPr>
                <w:t>I</w:t>
              </w:r>
              <w:r w:rsidRPr="007769BC">
                <w:rPr>
                  <w:rFonts w:ascii="Arial" w:hAnsi="Arial" w:cs="Arial"/>
                  <w:b/>
                  <w:sz w:val="22"/>
                  <w:szCs w:val="22"/>
                </w:rPr>
                <w:t>nclude</w:t>
              </w:r>
            </w:ins>
            <w:ins w:id="1565" w:author="Aryan Bataan" w:date="2024-05-21T21:15:00Z">
              <w:r w:rsidR="005338AA">
                <w:rPr>
                  <w:rFonts w:ascii="Arial" w:hAnsi="Arial" w:cs="Arial"/>
                  <w:b/>
                  <w:sz w:val="22"/>
                  <w:szCs w:val="22"/>
                </w:rPr>
                <w:t>:</w:t>
              </w:r>
            </w:ins>
            <w:ins w:id="1566" w:author="Aryan Bataan" w:date="2024-05-21T22:03:00Z">
              <w:r w:rsidR="00227007">
                <w:rPr>
                  <w:rFonts w:ascii="Arial" w:hAnsi="Arial" w:cs="Arial"/>
                  <w:b/>
                  <w:sz w:val="22"/>
                  <w:szCs w:val="22"/>
                </w:rPr>
                <w:t xml:space="preserve"> </w:t>
              </w:r>
              <w:r w:rsidR="00227007" w:rsidRPr="00227007">
                <w:rPr>
                  <w:rFonts w:ascii="Arial" w:hAnsi="Arial" w:cs="Arial"/>
                  <w:bCs/>
                  <w:sz w:val="22"/>
                  <w:szCs w:val="22"/>
                  <w:rPrChange w:id="1567" w:author="Aryan Bataan" w:date="2024-05-21T22:03:00Z">
                    <w:rPr>
                      <w:rFonts w:ascii="Arial" w:hAnsi="Arial" w:cs="Arial"/>
                      <w:b/>
                      <w:sz w:val="22"/>
                      <w:szCs w:val="22"/>
                    </w:rPr>
                  </w:rPrChange>
                </w:rPr>
                <w:t>Create account</w:t>
              </w:r>
            </w:ins>
            <w:ins w:id="1568" w:author="Aryan Bataan" w:date="2024-05-21T22:27:00Z">
              <w:r w:rsidR="00221A17">
                <w:rPr>
                  <w:rFonts w:ascii="Arial" w:hAnsi="Arial" w:cs="Arial"/>
                  <w:bCs/>
                  <w:sz w:val="22"/>
                  <w:szCs w:val="22"/>
                </w:rPr>
                <w:t>.</w:t>
              </w:r>
            </w:ins>
          </w:p>
          <w:p w14:paraId="3A7201A5" w14:textId="62277B4A" w:rsidR="0059004F" w:rsidRPr="007769BC" w:rsidRDefault="0059004F" w:rsidP="00EA06AE">
            <w:pPr>
              <w:tabs>
                <w:tab w:val="left" w:pos="720"/>
              </w:tabs>
              <w:rPr>
                <w:ins w:id="1569" w:author="Aryan Bataan" w:date="2024-05-21T21:07:00Z"/>
                <w:rFonts w:ascii="Arial" w:hAnsi="Arial" w:cs="Arial"/>
                <w:sz w:val="22"/>
                <w:szCs w:val="22"/>
              </w:rPr>
            </w:pPr>
            <w:ins w:id="1570" w:author="Aryan Bataan" w:date="2024-05-21T21:07:00Z">
              <w:r w:rsidRPr="007769BC">
                <w:rPr>
                  <w:rFonts w:ascii="Arial" w:hAnsi="Arial" w:cs="Arial"/>
                  <w:b/>
                  <w:sz w:val="22"/>
                  <w:szCs w:val="22"/>
                </w:rPr>
                <w:t>Extend</w:t>
              </w:r>
              <w:r w:rsidRPr="007769BC">
                <w:rPr>
                  <w:rFonts w:ascii="Arial" w:hAnsi="Arial" w:cs="Arial"/>
                  <w:sz w:val="22"/>
                  <w:szCs w:val="22"/>
                </w:rPr>
                <w:t>:</w:t>
              </w:r>
            </w:ins>
            <w:ins w:id="1571" w:author="Aryan Bataan" w:date="2024-05-21T22:03:00Z">
              <w:r w:rsidR="00227007">
                <w:rPr>
                  <w:rFonts w:ascii="Arial" w:hAnsi="Arial" w:cs="Arial"/>
                  <w:sz w:val="22"/>
                  <w:szCs w:val="22"/>
                </w:rPr>
                <w:t xml:space="preserve"> Manage profile</w:t>
              </w:r>
            </w:ins>
            <w:ins w:id="1572" w:author="Aryan Bataan" w:date="2024-05-21T22:27:00Z">
              <w:r w:rsidR="00221A17">
                <w:rPr>
                  <w:rFonts w:ascii="Arial" w:hAnsi="Arial" w:cs="Arial"/>
                  <w:sz w:val="22"/>
                  <w:szCs w:val="22"/>
                </w:rPr>
                <w:t>.</w:t>
              </w:r>
            </w:ins>
          </w:p>
          <w:p w14:paraId="42B5F3DA" w14:textId="77777777" w:rsidR="0059004F" w:rsidRPr="007769BC" w:rsidRDefault="0059004F" w:rsidP="00EA06AE">
            <w:pPr>
              <w:tabs>
                <w:tab w:val="left" w:pos="720"/>
              </w:tabs>
              <w:rPr>
                <w:ins w:id="1573" w:author="Aryan Bataan" w:date="2024-05-21T21:07:00Z"/>
                <w:rFonts w:ascii="Arial" w:hAnsi="Arial" w:cs="Arial"/>
                <w:sz w:val="22"/>
                <w:szCs w:val="22"/>
              </w:rPr>
            </w:pPr>
            <w:ins w:id="1574" w:author="Aryan Bataan" w:date="2024-05-21T21:07:00Z">
              <w:r w:rsidRPr="007769BC">
                <w:rPr>
                  <w:rFonts w:ascii="Arial" w:hAnsi="Arial" w:cs="Arial"/>
                  <w:b/>
                  <w:sz w:val="22"/>
                  <w:szCs w:val="22"/>
                </w:rPr>
                <w:t>Generalization</w:t>
              </w:r>
              <w:r w:rsidRPr="007769BC">
                <w:rPr>
                  <w:rFonts w:ascii="Arial" w:hAnsi="Arial" w:cs="Arial"/>
                  <w:sz w:val="22"/>
                  <w:szCs w:val="22"/>
                </w:rPr>
                <w:t xml:space="preserve">: </w:t>
              </w:r>
            </w:ins>
          </w:p>
        </w:tc>
      </w:tr>
      <w:tr w:rsidR="0059004F" w:rsidRPr="007769BC" w14:paraId="3A08BFEB" w14:textId="77777777" w:rsidTr="00EA06AE">
        <w:trPr>
          <w:ins w:id="1575" w:author="Aryan Bataan" w:date="2024-05-21T21:07:00Z"/>
        </w:trPr>
        <w:tc>
          <w:tcPr>
            <w:tcW w:w="9576" w:type="dxa"/>
            <w:gridSpan w:val="4"/>
            <w:shd w:val="clear" w:color="auto" w:fill="auto"/>
          </w:tcPr>
          <w:p w14:paraId="3FF1376C" w14:textId="77777777" w:rsidR="0059004F" w:rsidRDefault="0059004F" w:rsidP="00EA06AE">
            <w:pPr>
              <w:rPr>
                <w:ins w:id="1576" w:author="Aryan Bataan" w:date="2024-05-21T21:07:00Z"/>
                <w:rFonts w:ascii="Arial" w:hAnsi="Arial" w:cs="Arial"/>
                <w:b/>
                <w:sz w:val="22"/>
                <w:szCs w:val="22"/>
              </w:rPr>
            </w:pPr>
            <w:ins w:id="1577" w:author="Aryan Bataan" w:date="2024-05-21T21:0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7B6F6D07" w14:textId="77777777" w:rsidR="0059004F" w:rsidRDefault="0059004F" w:rsidP="005338AA">
            <w:pPr>
              <w:rPr>
                <w:ins w:id="1578" w:author="Aryan Bataan" w:date="2024-05-21T21:15:00Z"/>
                <w:rFonts w:ascii="Arial" w:hAnsi="Arial" w:cs="Arial"/>
                <w:bCs/>
                <w:sz w:val="22"/>
                <w:szCs w:val="22"/>
              </w:rPr>
            </w:pPr>
            <w:ins w:id="1579" w:author="Aryan Bataan" w:date="2024-05-21T21:07:00Z">
              <w:r w:rsidRPr="00667F38">
                <w:rPr>
                  <w:rFonts w:ascii="Arial" w:hAnsi="Arial" w:cs="Arial"/>
                  <w:bCs/>
                  <w:sz w:val="22"/>
                  <w:szCs w:val="22"/>
                </w:rPr>
                <w:t>1. T</w:t>
              </w:r>
              <w:r>
                <w:rPr>
                  <w:rFonts w:ascii="Arial" w:hAnsi="Arial" w:cs="Arial"/>
                  <w:bCs/>
                  <w:sz w:val="22"/>
                  <w:szCs w:val="22"/>
                </w:rPr>
                <w:t xml:space="preserve">he user accesses the </w:t>
              </w:r>
            </w:ins>
            <w:ins w:id="1580" w:author="Aryan Bataan" w:date="2024-05-21T21:15:00Z">
              <w:r w:rsidR="005338AA">
                <w:rPr>
                  <w:rFonts w:ascii="Arial" w:hAnsi="Arial" w:cs="Arial"/>
                  <w:bCs/>
                  <w:sz w:val="22"/>
                  <w:szCs w:val="22"/>
                </w:rPr>
                <w:t>log-in screen.</w:t>
              </w:r>
            </w:ins>
          </w:p>
          <w:p w14:paraId="51C83594" w14:textId="77777777" w:rsidR="005338AA" w:rsidRDefault="005338AA" w:rsidP="005338AA">
            <w:pPr>
              <w:rPr>
                <w:ins w:id="1581" w:author="Aryan Bataan" w:date="2024-05-21T21:15:00Z"/>
                <w:rFonts w:ascii="Arial" w:hAnsi="Arial" w:cs="Arial"/>
                <w:bCs/>
                <w:sz w:val="22"/>
                <w:szCs w:val="22"/>
              </w:rPr>
            </w:pPr>
            <w:ins w:id="1582" w:author="Aryan Bataan" w:date="2024-05-21T21:15:00Z">
              <w:r>
                <w:rPr>
                  <w:rFonts w:ascii="Arial" w:hAnsi="Arial" w:cs="Arial"/>
                  <w:bCs/>
                  <w:sz w:val="22"/>
                  <w:szCs w:val="22"/>
                </w:rPr>
                <w:t>2. The user enters their username and password.</w:t>
              </w:r>
            </w:ins>
          </w:p>
          <w:p w14:paraId="65C77B09" w14:textId="77777777" w:rsidR="005338AA" w:rsidRDefault="005338AA" w:rsidP="005338AA">
            <w:pPr>
              <w:rPr>
                <w:ins w:id="1583" w:author="Aryan Bataan" w:date="2024-05-21T21:16:00Z"/>
                <w:rFonts w:ascii="Arial" w:hAnsi="Arial" w:cs="Arial"/>
                <w:bCs/>
                <w:sz w:val="22"/>
                <w:szCs w:val="22"/>
              </w:rPr>
            </w:pPr>
            <w:ins w:id="1584" w:author="Aryan Bataan" w:date="2024-05-21T21:15:00Z">
              <w:r>
                <w:rPr>
                  <w:rFonts w:ascii="Arial" w:hAnsi="Arial" w:cs="Arial"/>
                  <w:bCs/>
                  <w:sz w:val="22"/>
                  <w:szCs w:val="22"/>
                </w:rPr>
                <w:t>3. The user submits the log-in i</w:t>
              </w:r>
            </w:ins>
            <w:ins w:id="1585" w:author="Aryan Bataan" w:date="2024-05-21T21:16:00Z">
              <w:r>
                <w:rPr>
                  <w:rFonts w:ascii="Arial" w:hAnsi="Arial" w:cs="Arial"/>
                  <w:bCs/>
                  <w:sz w:val="22"/>
                  <w:szCs w:val="22"/>
                </w:rPr>
                <w:t>nformation.</w:t>
              </w:r>
            </w:ins>
          </w:p>
          <w:p w14:paraId="55BBE7F4" w14:textId="77777777" w:rsidR="005338AA" w:rsidRDefault="005338AA" w:rsidP="005338AA">
            <w:pPr>
              <w:rPr>
                <w:ins w:id="1586" w:author="Aryan Bataan" w:date="2024-05-21T21:16:00Z"/>
                <w:rFonts w:ascii="Arial" w:hAnsi="Arial" w:cs="Arial"/>
                <w:bCs/>
                <w:sz w:val="22"/>
                <w:szCs w:val="22"/>
              </w:rPr>
            </w:pPr>
            <w:ins w:id="1587" w:author="Aryan Bataan" w:date="2024-05-21T21:16:00Z">
              <w:r>
                <w:rPr>
                  <w:rFonts w:ascii="Arial" w:hAnsi="Arial" w:cs="Arial"/>
                  <w:bCs/>
                  <w:sz w:val="22"/>
                  <w:szCs w:val="22"/>
                </w:rPr>
                <w:t>4. The system verifies the given credentials.</w:t>
              </w:r>
            </w:ins>
          </w:p>
          <w:p w14:paraId="69AD57A8" w14:textId="1F10174B" w:rsidR="005338AA" w:rsidRPr="00E4517C" w:rsidRDefault="005338AA" w:rsidP="005338AA">
            <w:pPr>
              <w:rPr>
                <w:ins w:id="1588" w:author="Aryan Bataan" w:date="2024-05-21T21:07:00Z"/>
                <w:rFonts w:ascii="Arial" w:hAnsi="Arial" w:cs="Arial"/>
                <w:bCs/>
                <w:sz w:val="22"/>
                <w:szCs w:val="22"/>
              </w:rPr>
            </w:pPr>
            <w:ins w:id="1589" w:author="Aryan Bataan" w:date="2024-05-21T21:16:00Z">
              <w:r>
                <w:rPr>
                  <w:rFonts w:ascii="Arial" w:hAnsi="Arial" w:cs="Arial"/>
                  <w:bCs/>
                  <w:sz w:val="22"/>
                  <w:szCs w:val="22"/>
                </w:rPr>
                <w:t>5. The system permits access to t</w:t>
              </w:r>
            </w:ins>
            <w:ins w:id="1590" w:author="Aryan Bataan" w:date="2024-05-21T21:17:00Z">
              <w:r>
                <w:rPr>
                  <w:rFonts w:ascii="Arial" w:hAnsi="Arial" w:cs="Arial"/>
                  <w:bCs/>
                  <w:sz w:val="22"/>
                  <w:szCs w:val="22"/>
                </w:rPr>
                <w:t>he user’s account.</w:t>
              </w:r>
            </w:ins>
          </w:p>
        </w:tc>
      </w:tr>
      <w:tr w:rsidR="0059004F" w:rsidRPr="007769BC" w14:paraId="6FD84976" w14:textId="77777777" w:rsidTr="00EA06AE">
        <w:trPr>
          <w:trHeight w:val="498"/>
          <w:ins w:id="1591" w:author="Aryan Bataan" w:date="2024-05-21T21:07:00Z"/>
        </w:trPr>
        <w:tc>
          <w:tcPr>
            <w:tcW w:w="9576" w:type="dxa"/>
            <w:gridSpan w:val="4"/>
            <w:shd w:val="clear" w:color="auto" w:fill="auto"/>
          </w:tcPr>
          <w:p w14:paraId="40253E6A" w14:textId="484F1A4D" w:rsidR="0059004F" w:rsidRPr="00E00B1A" w:rsidRDefault="0059004F">
            <w:pPr>
              <w:rPr>
                <w:ins w:id="1592" w:author="Aryan Bataan" w:date="2024-05-21T21:07:00Z"/>
                <w:rFonts w:ascii="Arial" w:hAnsi="Arial" w:cs="Arial"/>
                <w:b/>
                <w:sz w:val="22"/>
                <w:szCs w:val="22"/>
                <w:rPrChange w:id="1593" w:author="Aryan Bataan" w:date="2024-05-21T21:19:00Z">
                  <w:rPr>
                    <w:ins w:id="1594" w:author="Aryan Bataan" w:date="2024-05-21T21:07:00Z"/>
                  </w:rPr>
                </w:rPrChange>
              </w:rPr>
              <w:pPrChange w:id="1595" w:author="Aryan Bataan" w:date="2024-05-21T21:19:00Z">
                <w:pPr>
                  <w:pStyle w:val="ListParagraph"/>
                  <w:numPr>
                    <w:numId w:val="26"/>
                  </w:numPr>
                  <w:ind w:hanging="360"/>
                </w:pPr>
              </w:pPrChange>
            </w:pPr>
            <w:ins w:id="1596" w:author="Aryan Bataan" w:date="2024-05-21T21:0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Pr>
                  <w:rFonts w:ascii="Arial" w:hAnsi="Arial" w:cs="Arial"/>
                  <w:b/>
                  <w:sz w:val="22"/>
                  <w:szCs w:val="22"/>
                </w:rPr>
                <w:t>:</w:t>
              </w:r>
            </w:ins>
          </w:p>
        </w:tc>
      </w:tr>
      <w:tr w:rsidR="0059004F" w:rsidRPr="007769BC" w14:paraId="262A9E4E" w14:textId="77777777" w:rsidTr="00EA06AE">
        <w:trPr>
          <w:ins w:id="1597" w:author="Aryan Bataan" w:date="2024-05-21T21:07:00Z"/>
        </w:trPr>
        <w:tc>
          <w:tcPr>
            <w:tcW w:w="9576" w:type="dxa"/>
            <w:gridSpan w:val="4"/>
            <w:shd w:val="clear" w:color="auto" w:fill="auto"/>
          </w:tcPr>
          <w:p w14:paraId="578735B8" w14:textId="77777777" w:rsidR="0059004F" w:rsidRDefault="0059004F" w:rsidP="00EA06AE">
            <w:pPr>
              <w:rPr>
                <w:ins w:id="1598" w:author="Aryan Bataan" w:date="2024-05-21T21:07:00Z"/>
                <w:rFonts w:ascii="Arial" w:hAnsi="Arial" w:cs="Arial"/>
                <w:sz w:val="22"/>
                <w:szCs w:val="22"/>
              </w:rPr>
            </w:pPr>
            <w:ins w:id="1599" w:author="Aryan Bataan" w:date="2024-05-21T21:07: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14AB91BB" w14:textId="77777777" w:rsidR="00E00B1A" w:rsidRDefault="00E00B1A" w:rsidP="00E00B1A">
            <w:pPr>
              <w:rPr>
                <w:ins w:id="1600" w:author="Aryan Bataan" w:date="2024-05-21T21:19:00Z"/>
                <w:rFonts w:ascii="Arial" w:hAnsi="Arial" w:cs="Arial"/>
                <w:sz w:val="22"/>
                <w:szCs w:val="22"/>
              </w:rPr>
            </w:pPr>
            <w:ins w:id="1601" w:author="Aryan Bataan" w:date="2024-05-21T21:19:00Z">
              <w:r>
                <w:rPr>
                  <w:rFonts w:ascii="Arial" w:hAnsi="Arial" w:cs="Arial"/>
                  <w:sz w:val="22"/>
                  <w:szCs w:val="22"/>
                </w:rPr>
                <w:t>4a. The user enters incorrect credentials.</w:t>
              </w:r>
            </w:ins>
          </w:p>
          <w:p w14:paraId="0DEBB27A" w14:textId="15027759" w:rsidR="0059004F" w:rsidRPr="00EA06AE" w:rsidRDefault="00E00B1A" w:rsidP="00E00B1A">
            <w:pPr>
              <w:pStyle w:val="ListParagraph"/>
              <w:numPr>
                <w:ilvl w:val="0"/>
                <w:numId w:val="26"/>
              </w:numPr>
              <w:rPr>
                <w:ins w:id="1602" w:author="Aryan Bataan" w:date="2024-05-21T21:07:00Z"/>
                <w:rFonts w:ascii="Arial" w:hAnsi="Arial" w:cs="Arial"/>
                <w:sz w:val="22"/>
                <w:szCs w:val="22"/>
              </w:rPr>
            </w:pPr>
            <w:ins w:id="1603" w:author="Aryan Bataan" w:date="2024-05-21T21:19:00Z">
              <w:r w:rsidRPr="00EA06AE">
                <w:rPr>
                  <w:rFonts w:ascii="Arial" w:hAnsi="Arial" w:cs="Arial"/>
                  <w:sz w:val="22"/>
                  <w:szCs w:val="22"/>
                </w:rPr>
                <w:lastRenderedPageBreak/>
                <w:t>T</w:t>
              </w:r>
              <w:r>
                <w:rPr>
                  <w:rFonts w:ascii="Arial" w:hAnsi="Arial" w:cs="Arial"/>
                  <w:sz w:val="22"/>
                  <w:szCs w:val="22"/>
                </w:rPr>
                <w:t>he system displays an error message and asks the user to retry.</w:t>
              </w:r>
            </w:ins>
          </w:p>
        </w:tc>
      </w:tr>
      <w:tr w:rsidR="0059004F" w:rsidRPr="007769BC" w14:paraId="1A869D59" w14:textId="77777777" w:rsidTr="00EA06AE">
        <w:trPr>
          <w:ins w:id="1604" w:author="Aryan Bataan" w:date="2024-05-21T21:07:00Z"/>
        </w:trPr>
        <w:tc>
          <w:tcPr>
            <w:tcW w:w="9576" w:type="dxa"/>
            <w:gridSpan w:val="4"/>
            <w:shd w:val="clear" w:color="auto" w:fill="auto"/>
          </w:tcPr>
          <w:p w14:paraId="4C07E1B7" w14:textId="77777777" w:rsidR="0059004F" w:rsidRDefault="0059004F" w:rsidP="00EA06AE">
            <w:pPr>
              <w:rPr>
                <w:ins w:id="1605" w:author="Aryan Bataan" w:date="2024-05-21T21:07:00Z"/>
                <w:rFonts w:ascii="Arial" w:hAnsi="Arial" w:cs="Arial"/>
                <w:b/>
                <w:sz w:val="22"/>
                <w:szCs w:val="22"/>
              </w:rPr>
            </w:pPr>
            <w:ins w:id="1606" w:author="Aryan Bataan" w:date="2024-05-21T21:07:00Z">
              <w:r w:rsidRPr="004D69D3">
                <w:rPr>
                  <w:rFonts w:ascii="Arial" w:hAnsi="Arial" w:cs="Arial"/>
                  <w:b/>
                  <w:sz w:val="22"/>
                  <w:szCs w:val="22"/>
                </w:rPr>
                <w:lastRenderedPageBreak/>
                <w:t>Special Requirements:</w:t>
              </w:r>
            </w:ins>
          </w:p>
          <w:p w14:paraId="656AF8FA" w14:textId="14B5EF9D" w:rsidR="0059004F" w:rsidRDefault="0059004F" w:rsidP="00EA06AE">
            <w:pPr>
              <w:pStyle w:val="ListParagraph"/>
              <w:numPr>
                <w:ilvl w:val="0"/>
                <w:numId w:val="26"/>
              </w:numPr>
              <w:rPr>
                <w:ins w:id="1607" w:author="Aryan Bataan" w:date="2024-05-21T21:07:00Z"/>
                <w:rFonts w:ascii="Arial" w:hAnsi="Arial" w:cs="Arial"/>
                <w:bCs/>
                <w:sz w:val="22"/>
                <w:szCs w:val="22"/>
              </w:rPr>
            </w:pPr>
            <w:ins w:id="1608" w:author="Aryan Bataan" w:date="2024-05-21T21:07:00Z">
              <w:r>
                <w:rPr>
                  <w:rFonts w:ascii="Arial" w:hAnsi="Arial" w:cs="Arial"/>
                  <w:bCs/>
                  <w:sz w:val="22"/>
                  <w:szCs w:val="22"/>
                </w:rPr>
                <w:t>Reliable care of the user’s</w:t>
              </w:r>
            </w:ins>
            <w:ins w:id="1609" w:author="Aryan Bataan" w:date="2024-05-21T21:19:00Z">
              <w:r w:rsidR="00E00B1A">
                <w:rPr>
                  <w:rFonts w:ascii="Arial" w:hAnsi="Arial" w:cs="Arial"/>
                  <w:bCs/>
                  <w:sz w:val="22"/>
                  <w:szCs w:val="22"/>
                </w:rPr>
                <w:t xml:space="preserve"> log-in credentials</w:t>
              </w:r>
            </w:ins>
            <w:ins w:id="1610" w:author="Aryan Bataan" w:date="2024-05-21T21:07:00Z">
              <w:r>
                <w:rPr>
                  <w:rFonts w:ascii="Arial" w:hAnsi="Arial" w:cs="Arial"/>
                  <w:bCs/>
                  <w:sz w:val="22"/>
                  <w:szCs w:val="22"/>
                </w:rPr>
                <w:t>.</w:t>
              </w:r>
            </w:ins>
          </w:p>
          <w:p w14:paraId="53DE844F" w14:textId="3CDC994E" w:rsidR="0059004F" w:rsidRPr="00667F38" w:rsidRDefault="00E00B1A" w:rsidP="00EA06AE">
            <w:pPr>
              <w:pStyle w:val="ListParagraph"/>
              <w:numPr>
                <w:ilvl w:val="0"/>
                <w:numId w:val="26"/>
              </w:numPr>
              <w:rPr>
                <w:ins w:id="1611" w:author="Aryan Bataan" w:date="2024-05-21T21:07:00Z"/>
                <w:rFonts w:ascii="Arial" w:hAnsi="Arial" w:cs="Arial"/>
                <w:bCs/>
                <w:sz w:val="22"/>
                <w:szCs w:val="22"/>
              </w:rPr>
            </w:pPr>
            <w:ins w:id="1612" w:author="Aryan Bataan" w:date="2024-05-21T21:19:00Z">
              <w:r>
                <w:rPr>
                  <w:rFonts w:ascii="Arial" w:hAnsi="Arial" w:cs="Arial"/>
                  <w:bCs/>
                  <w:sz w:val="22"/>
                  <w:szCs w:val="22"/>
                </w:rPr>
                <w:t>Quick veri</w:t>
              </w:r>
            </w:ins>
            <w:ins w:id="1613" w:author="Aryan Bataan" w:date="2024-05-21T21:20:00Z">
              <w:r>
                <w:rPr>
                  <w:rFonts w:ascii="Arial" w:hAnsi="Arial" w:cs="Arial"/>
                  <w:bCs/>
                  <w:sz w:val="22"/>
                  <w:szCs w:val="22"/>
                </w:rPr>
                <w:t>fication and access</w:t>
              </w:r>
            </w:ins>
            <w:ins w:id="1614" w:author="Aryan Bataan" w:date="2024-05-21T21:07:00Z">
              <w:r w:rsidR="0059004F">
                <w:rPr>
                  <w:rFonts w:ascii="Arial" w:hAnsi="Arial" w:cs="Arial"/>
                  <w:bCs/>
                  <w:sz w:val="22"/>
                  <w:szCs w:val="22"/>
                </w:rPr>
                <w:t>.</w:t>
              </w:r>
            </w:ins>
          </w:p>
        </w:tc>
      </w:tr>
      <w:tr w:rsidR="0059004F" w:rsidRPr="007769BC" w14:paraId="3E6365F0" w14:textId="77777777" w:rsidTr="00EA06AE">
        <w:trPr>
          <w:ins w:id="1615" w:author="Aryan Bataan" w:date="2024-05-21T21:07:00Z"/>
        </w:trPr>
        <w:tc>
          <w:tcPr>
            <w:tcW w:w="9576" w:type="dxa"/>
            <w:gridSpan w:val="4"/>
            <w:shd w:val="clear" w:color="auto" w:fill="auto"/>
          </w:tcPr>
          <w:p w14:paraId="394F2038" w14:textId="77777777" w:rsidR="0059004F" w:rsidRDefault="0059004F" w:rsidP="00EA06AE">
            <w:pPr>
              <w:rPr>
                <w:ins w:id="1616" w:author="Aryan Bataan" w:date="2024-05-21T21:07:00Z"/>
                <w:rFonts w:ascii="Arial" w:hAnsi="Arial" w:cs="Arial"/>
                <w:b/>
                <w:sz w:val="22"/>
                <w:szCs w:val="22"/>
              </w:rPr>
            </w:pPr>
            <w:ins w:id="1617" w:author="Aryan Bataan" w:date="2024-05-21T21:07:00Z">
              <w:r w:rsidRPr="00CC2AD7">
                <w:rPr>
                  <w:rFonts w:ascii="Arial" w:hAnsi="Arial" w:cs="Arial"/>
                  <w:b/>
                  <w:sz w:val="22"/>
                  <w:szCs w:val="22"/>
                </w:rPr>
                <w:t>To do/Issues</w:t>
              </w:r>
              <w:r>
                <w:rPr>
                  <w:rFonts w:ascii="Arial" w:hAnsi="Arial" w:cs="Arial"/>
                  <w:b/>
                  <w:sz w:val="22"/>
                  <w:szCs w:val="22"/>
                </w:rPr>
                <w:t>:</w:t>
              </w:r>
            </w:ins>
          </w:p>
          <w:p w14:paraId="2B93E9B9" w14:textId="77A98EC1" w:rsidR="0059004F" w:rsidRDefault="00E00B1A" w:rsidP="00EA06AE">
            <w:pPr>
              <w:pStyle w:val="ListParagraph"/>
              <w:numPr>
                <w:ilvl w:val="0"/>
                <w:numId w:val="26"/>
              </w:numPr>
              <w:rPr>
                <w:ins w:id="1618" w:author="Aryan Bataan" w:date="2024-05-21T21:07:00Z"/>
                <w:rFonts w:ascii="Arial" w:hAnsi="Arial" w:cs="Arial"/>
                <w:bCs/>
                <w:sz w:val="22"/>
                <w:szCs w:val="22"/>
              </w:rPr>
            </w:pPr>
            <w:ins w:id="1619" w:author="Aryan Bataan" w:date="2024-05-21T21:20:00Z">
              <w:r>
                <w:rPr>
                  <w:rFonts w:ascii="Arial" w:hAnsi="Arial" w:cs="Arial"/>
                  <w:bCs/>
                  <w:sz w:val="22"/>
                  <w:szCs w:val="22"/>
                </w:rPr>
                <w:t>Administer robust security measures</w:t>
              </w:r>
            </w:ins>
            <w:ins w:id="1620" w:author="Aryan Bataan" w:date="2024-05-21T21:07:00Z">
              <w:r w:rsidR="0059004F">
                <w:rPr>
                  <w:rFonts w:ascii="Arial" w:hAnsi="Arial" w:cs="Arial"/>
                  <w:bCs/>
                  <w:sz w:val="22"/>
                  <w:szCs w:val="22"/>
                </w:rPr>
                <w:t>.</w:t>
              </w:r>
            </w:ins>
          </w:p>
          <w:p w14:paraId="647A2ED4" w14:textId="2333AF9E" w:rsidR="0059004F" w:rsidRPr="00667F38" w:rsidRDefault="00E00B1A" w:rsidP="00EA06AE">
            <w:pPr>
              <w:pStyle w:val="ListParagraph"/>
              <w:numPr>
                <w:ilvl w:val="0"/>
                <w:numId w:val="26"/>
              </w:numPr>
              <w:rPr>
                <w:ins w:id="1621" w:author="Aryan Bataan" w:date="2024-05-21T21:07:00Z"/>
                <w:rFonts w:ascii="Arial" w:hAnsi="Arial" w:cs="Arial"/>
                <w:bCs/>
                <w:sz w:val="22"/>
                <w:szCs w:val="22"/>
              </w:rPr>
            </w:pPr>
            <w:ins w:id="1622" w:author="Aryan Bataan" w:date="2024-05-21T21:20:00Z">
              <w:r>
                <w:rPr>
                  <w:rFonts w:ascii="Arial" w:hAnsi="Arial" w:cs="Arial"/>
                  <w:bCs/>
                  <w:sz w:val="22"/>
                  <w:szCs w:val="22"/>
                </w:rPr>
                <w:t>Guarantee swift response times for the log-in process</w:t>
              </w:r>
            </w:ins>
            <w:ins w:id="1623" w:author="Aryan Bataan" w:date="2024-05-21T21:07:00Z">
              <w:r w:rsidR="0059004F">
                <w:rPr>
                  <w:rFonts w:ascii="Arial" w:hAnsi="Arial" w:cs="Arial"/>
                  <w:bCs/>
                  <w:sz w:val="22"/>
                  <w:szCs w:val="22"/>
                </w:rPr>
                <w:t>.</w:t>
              </w:r>
            </w:ins>
          </w:p>
        </w:tc>
      </w:tr>
    </w:tbl>
    <w:p w14:paraId="2E3A1055" w14:textId="3FDE2CE7" w:rsidR="00E00B1A" w:rsidRDefault="00E00B1A" w:rsidP="00B2773E">
      <w:pPr>
        <w:rPr>
          <w:ins w:id="1624" w:author="Aryan Bataan" w:date="2024-05-21T21:21:00Z"/>
        </w:rPr>
      </w:pPr>
    </w:p>
    <w:p w14:paraId="496D6898" w14:textId="77777777" w:rsidR="00E00B1A" w:rsidRDefault="00E00B1A">
      <w:pPr>
        <w:rPr>
          <w:ins w:id="1625" w:author="Aryan Bataan" w:date="2024-05-21T21:21:00Z"/>
        </w:rPr>
      </w:pPr>
      <w:ins w:id="1626" w:author="Aryan Bataan" w:date="2024-05-21T21:21:00Z">
        <w:r>
          <w:br w:type="page"/>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185"/>
        <w:gridCol w:w="983"/>
        <w:gridCol w:w="853"/>
        <w:gridCol w:w="2516"/>
      </w:tblGrid>
      <w:tr w:rsidR="00E00B1A" w:rsidRPr="007769BC" w14:paraId="47968FA7" w14:textId="77777777" w:rsidTr="00EA06AE">
        <w:trPr>
          <w:ins w:id="1627" w:author="Aryan Bataan" w:date="2024-05-21T21:21:00Z"/>
        </w:trPr>
        <w:tc>
          <w:tcPr>
            <w:tcW w:w="5958" w:type="dxa"/>
            <w:gridSpan w:val="2"/>
            <w:shd w:val="clear" w:color="auto" w:fill="auto"/>
          </w:tcPr>
          <w:p w14:paraId="777FD35A" w14:textId="0C0BA92D" w:rsidR="00E00B1A" w:rsidRPr="007769BC" w:rsidRDefault="00E00B1A" w:rsidP="00EA06AE">
            <w:pPr>
              <w:rPr>
                <w:ins w:id="1628" w:author="Aryan Bataan" w:date="2024-05-21T21:21:00Z"/>
                <w:rFonts w:ascii="Arial" w:hAnsi="Arial" w:cs="Arial"/>
                <w:sz w:val="22"/>
                <w:szCs w:val="22"/>
              </w:rPr>
            </w:pPr>
            <w:ins w:id="1629" w:author="Aryan Bataan" w:date="2024-05-21T21:21: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w:t>
              </w:r>
              <w:r>
                <w:rPr>
                  <w:rFonts w:ascii="Arial" w:hAnsi="Arial" w:cs="Arial"/>
                  <w:sz w:val="22"/>
                  <w:szCs w:val="22"/>
                </w:rPr>
                <w:t xml:space="preserve"> Provide Content</w:t>
              </w:r>
            </w:ins>
          </w:p>
        </w:tc>
        <w:tc>
          <w:tcPr>
            <w:tcW w:w="900" w:type="dxa"/>
            <w:shd w:val="clear" w:color="auto" w:fill="auto"/>
          </w:tcPr>
          <w:p w14:paraId="7DDC204C" w14:textId="600D6E08" w:rsidR="00E00B1A" w:rsidRPr="007769BC" w:rsidRDefault="00E00B1A" w:rsidP="00EA06AE">
            <w:pPr>
              <w:rPr>
                <w:ins w:id="1630" w:author="Aryan Bataan" w:date="2024-05-21T21:21:00Z"/>
                <w:rFonts w:ascii="Arial" w:hAnsi="Arial" w:cs="Arial"/>
                <w:sz w:val="22"/>
                <w:szCs w:val="22"/>
              </w:rPr>
            </w:pPr>
            <w:ins w:id="1631" w:author="Aryan Bataan" w:date="2024-05-21T21:21:00Z">
              <w:r w:rsidRPr="007769BC">
                <w:rPr>
                  <w:rFonts w:ascii="Arial" w:hAnsi="Arial" w:cs="Arial"/>
                  <w:b/>
                  <w:sz w:val="22"/>
                  <w:szCs w:val="22"/>
                </w:rPr>
                <w:t>ID</w:t>
              </w:r>
              <w:r w:rsidRPr="007769BC">
                <w:rPr>
                  <w:rFonts w:ascii="Arial" w:hAnsi="Arial" w:cs="Arial"/>
                  <w:sz w:val="22"/>
                  <w:szCs w:val="22"/>
                </w:rPr>
                <w:t>:</w:t>
              </w:r>
              <w:r>
                <w:rPr>
                  <w:rFonts w:ascii="Arial" w:hAnsi="Arial" w:cs="Arial"/>
                  <w:sz w:val="22"/>
                  <w:szCs w:val="22"/>
                </w:rPr>
                <w:t xml:space="preserve"> UC-10</w:t>
              </w:r>
            </w:ins>
          </w:p>
        </w:tc>
        <w:tc>
          <w:tcPr>
            <w:tcW w:w="2718" w:type="dxa"/>
            <w:shd w:val="clear" w:color="auto" w:fill="auto"/>
          </w:tcPr>
          <w:p w14:paraId="00D00683" w14:textId="77777777" w:rsidR="00E00B1A" w:rsidRPr="007769BC" w:rsidRDefault="00E00B1A" w:rsidP="00EA06AE">
            <w:pPr>
              <w:rPr>
                <w:ins w:id="1632" w:author="Aryan Bataan" w:date="2024-05-21T21:21:00Z"/>
                <w:rFonts w:ascii="Arial" w:hAnsi="Arial" w:cs="Arial"/>
                <w:sz w:val="22"/>
                <w:szCs w:val="22"/>
              </w:rPr>
            </w:pPr>
            <w:ins w:id="1633" w:author="Aryan Bataan" w:date="2024-05-21T21:21: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ins>
          </w:p>
        </w:tc>
      </w:tr>
      <w:tr w:rsidR="00E00B1A" w:rsidRPr="007769BC" w14:paraId="5152815C" w14:textId="77777777" w:rsidTr="00EA06AE">
        <w:trPr>
          <w:ins w:id="1634" w:author="Aryan Bataan" w:date="2024-05-21T21:21:00Z"/>
        </w:trPr>
        <w:tc>
          <w:tcPr>
            <w:tcW w:w="4788" w:type="dxa"/>
            <w:shd w:val="clear" w:color="auto" w:fill="auto"/>
          </w:tcPr>
          <w:p w14:paraId="7611DF1E" w14:textId="77777777" w:rsidR="00E00B1A" w:rsidRPr="007769BC" w:rsidRDefault="00E00B1A" w:rsidP="00EA06AE">
            <w:pPr>
              <w:rPr>
                <w:ins w:id="1635" w:author="Aryan Bataan" w:date="2024-05-21T21:21:00Z"/>
                <w:rFonts w:ascii="Arial" w:hAnsi="Arial" w:cs="Arial"/>
                <w:sz w:val="22"/>
                <w:szCs w:val="22"/>
              </w:rPr>
            </w:pPr>
            <w:ins w:id="1636" w:author="Aryan Bataan" w:date="2024-05-21T21:21: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w:t>
              </w:r>
              <w:r>
                <w:rPr>
                  <w:rFonts w:ascii="Arial" w:hAnsi="Arial" w:cs="Arial"/>
                  <w:sz w:val="22"/>
                  <w:szCs w:val="22"/>
                </w:rPr>
                <w:t xml:space="preserve"> User</w:t>
              </w:r>
            </w:ins>
          </w:p>
        </w:tc>
        <w:tc>
          <w:tcPr>
            <w:tcW w:w="4788" w:type="dxa"/>
            <w:gridSpan w:val="3"/>
            <w:shd w:val="clear" w:color="auto" w:fill="auto"/>
          </w:tcPr>
          <w:p w14:paraId="26A98B52" w14:textId="77777777" w:rsidR="00E00B1A" w:rsidRPr="007769BC" w:rsidRDefault="00E00B1A" w:rsidP="00EA06AE">
            <w:pPr>
              <w:rPr>
                <w:ins w:id="1637" w:author="Aryan Bataan" w:date="2024-05-21T21:21:00Z"/>
                <w:rFonts w:ascii="Arial" w:hAnsi="Arial" w:cs="Arial"/>
                <w:sz w:val="22"/>
                <w:szCs w:val="22"/>
              </w:rPr>
            </w:pPr>
            <w:ins w:id="1638" w:author="Aryan Bataan" w:date="2024-05-21T21:21: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Detail, Essential</w:t>
              </w:r>
            </w:ins>
          </w:p>
        </w:tc>
      </w:tr>
      <w:tr w:rsidR="00E00B1A" w:rsidRPr="007769BC" w14:paraId="6AC672D4" w14:textId="77777777" w:rsidTr="00EA06AE">
        <w:trPr>
          <w:ins w:id="1639" w:author="Aryan Bataan" w:date="2024-05-21T21:21:00Z"/>
        </w:trPr>
        <w:tc>
          <w:tcPr>
            <w:tcW w:w="9576" w:type="dxa"/>
            <w:gridSpan w:val="4"/>
            <w:shd w:val="clear" w:color="auto" w:fill="auto"/>
          </w:tcPr>
          <w:p w14:paraId="65398594" w14:textId="13A84661" w:rsidR="00E00B1A" w:rsidRPr="007769BC" w:rsidRDefault="00E00B1A" w:rsidP="00EA06AE">
            <w:pPr>
              <w:rPr>
                <w:ins w:id="1640" w:author="Aryan Bataan" w:date="2024-05-21T21:21:00Z"/>
                <w:rFonts w:ascii="Arial" w:hAnsi="Arial" w:cs="Arial"/>
                <w:b/>
                <w:sz w:val="22"/>
                <w:szCs w:val="22"/>
              </w:rPr>
            </w:pPr>
            <w:ins w:id="1641" w:author="Aryan Bataan" w:date="2024-05-21T21:21:00Z">
              <w:r>
                <w:rPr>
                  <w:rFonts w:ascii="Arial" w:hAnsi="Arial" w:cs="Arial"/>
                  <w:b/>
                  <w:sz w:val="22"/>
                  <w:szCs w:val="22"/>
                </w:rPr>
                <w:t>Supporting Actors: Film Studio</w:t>
              </w:r>
            </w:ins>
          </w:p>
        </w:tc>
      </w:tr>
      <w:tr w:rsidR="00E00B1A" w:rsidRPr="007769BC" w14:paraId="12AF7565" w14:textId="77777777" w:rsidTr="00EA06AE">
        <w:trPr>
          <w:ins w:id="1642" w:author="Aryan Bataan" w:date="2024-05-21T21:21:00Z"/>
        </w:trPr>
        <w:tc>
          <w:tcPr>
            <w:tcW w:w="9576" w:type="dxa"/>
            <w:gridSpan w:val="4"/>
            <w:shd w:val="clear" w:color="auto" w:fill="auto"/>
          </w:tcPr>
          <w:p w14:paraId="5A3016B7" w14:textId="77777777" w:rsidR="00E00B1A" w:rsidRPr="007769BC" w:rsidRDefault="00E00B1A" w:rsidP="00EA06AE">
            <w:pPr>
              <w:rPr>
                <w:ins w:id="1643" w:author="Aryan Bataan" w:date="2024-05-21T21:21:00Z"/>
                <w:rFonts w:ascii="Arial" w:hAnsi="Arial" w:cs="Arial"/>
                <w:sz w:val="22"/>
                <w:szCs w:val="22"/>
              </w:rPr>
            </w:pPr>
            <w:ins w:id="1644" w:author="Aryan Bataan" w:date="2024-05-21T21:21: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01E4534F" w14:textId="63F9F752" w:rsidR="00E00B1A" w:rsidRDefault="006A5CE1" w:rsidP="00EA06AE">
            <w:pPr>
              <w:rPr>
                <w:ins w:id="1645" w:author="Aryan Bataan" w:date="2024-05-21T21:21:00Z"/>
                <w:rFonts w:ascii="Arial" w:hAnsi="Arial" w:cs="Arial"/>
                <w:sz w:val="22"/>
                <w:szCs w:val="22"/>
              </w:rPr>
            </w:pPr>
            <w:ins w:id="1646" w:author="Aryan Bataan" w:date="2024-05-21T21:22:00Z">
              <w:r>
                <w:rPr>
                  <w:rFonts w:ascii="Arial" w:hAnsi="Arial" w:cs="Arial"/>
                  <w:sz w:val="22"/>
                  <w:szCs w:val="22"/>
                </w:rPr>
                <w:t>Content Providers</w:t>
              </w:r>
            </w:ins>
            <w:ins w:id="1647" w:author="Aryan Bataan" w:date="2024-05-21T21:21:00Z">
              <w:r w:rsidR="00E00B1A">
                <w:rPr>
                  <w:rFonts w:ascii="Arial" w:hAnsi="Arial" w:cs="Arial"/>
                  <w:sz w:val="22"/>
                  <w:szCs w:val="22"/>
                </w:rPr>
                <w:t>: T</w:t>
              </w:r>
            </w:ins>
            <w:ins w:id="1648" w:author="Aryan Bataan" w:date="2024-05-21T21:22:00Z">
              <w:r>
                <w:rPr>
                  <w:rFonts w:ascii="Arial" w:hAnsi="Arial" w:cs="Arial"/>
                  <w:sz w:val="22"/>
                  <w:szCs w:val="22"/>
                </w:rPr>
                <w:t>he providers want to make sure that their content is available and correctly formatted on Yesteryear</w:t>
              </w:r>
            </w:ins>
            <w:ins w:id="1649" w:author="Aryan Bataan" w:date="2024-05-21T21:21:00Z">
              <w:r w:rsidR="00E00B1A">
                <w:rPr>
                  <w:rFonts w:ascii="Arial" w:hAnsi="Arial" w:cs="Arial"/>
                  <w:sz w:val="22"/>
                  <w:szCs w:val="22"/>
                </w:rPr>
                <w:t>.</w:t>
              </w:r>
            </w:ins>
          </w:p>
          <w:p w14:paraId="2F5CB599" w14:textId="131E320D" w:rsidR="00E00B1A" w:rsidRPr="007769BC" w:rsidRDefault="006A5CE1" w:rsidP="00EA06AE">
            <w:pPr>
              <w:rPr>
                <w:ins w:id="1650" w:author="Aryan Bataan" w:date="2024-05-21T21:21:00Z"/>
                <w:rFonts w:ascii="Arial" w:hAnsi="Arial" w:cs="Arial"/>
                <w:sz w:val="22"/>
                <w:szCs w:val="22"/>
              </w:rPr>
            </w:pPr>
            <w:ins w:id="1651" w:author="Aryan Bataan" w:date="2024-05-21T21:22:00Z">
              <w:r>
                <w:rPr>
                  <w:rFonts w:ascii="Arial" w:hAnsi="Arial" w:cs="Arial"/>
                  <w:sz w:val="22"/>
                  <w:szCs w:val="22"/>
                </w:rPr>
                <w:t>Film Studio</w:t>
              </w:r>
            </w:ins>
            <w:ins w:id="1652" w:author="Aryan Bataan" w:date="2024-05-21T21:23:00Z">
              <w:r>
                <w:rPr>
                  <w:rFonts w:ascii="Arial" w:hAnsi="Arial" w:cs="Arial"/>
                  <w:sz w:val="22"/>
                  <w:szCs w:val="22"/>
                </w:rPr>
                <w:t>s</w:t>
              </w:r>
            </w:ins>
            <w:ins w:id="1653" w:author="Aryan Bataan" w:date="2024-05-21T21:21:00Z">
              <w:r w:rsidR="00E00B1A">
                <w:rPr>
                  <w:rFonts w:ascii="Arial" w:hAnsi="Arial" w:cs="Arial"/>
                  <w:sz w:val="22"/>
                  <w:szCs w:val="22"/>
                </w:rPr>
                <w:t xml:space="preserve">: </w:t>
              </w:r>
            </w:ins>
            <w:ins w:id="1654" w:author="Aryan Bataan" w:date="2024-05-21T21:23:00Z">
              <w:r>
                <w:rPr>
                  <w:rFonts w:ascii="Arial" w:hAnsi="Arial" w:cs="Arial"/>
                  <w:sz w:val="22"/>
                  <w:szCs w:val="22"/>
                </w:rPr>
                <w:t>Ensure that their films are accessible and presented in the highest of quality</w:t>
              </w:r>
            </w:ins>
            <w:ins w:id="1655" w:author="Aryan Bataan" w:date="2024-05-21T21:21:00Z">
              <w:r w:rsidR="00E00B1A">
                <w:rPr>
                  <w:rFonts w:ascii="Arial" w:hAnsi="Arial" w:cs="Arial"/>
                  <w:sz w:val="22"/>
                  <w:szCs w:val="22"/>
                </w:rPr>
                <w:t>.</w:t>
              </w:r>
            </w:ins>
          </w:p>
        </w:tc>
      </w:tr>
      <w:tr w:rsidR="00E00B1A" w:rsidRPr="007769BC" w14:paraId="1787CDBE" w14:textId="77777777" w:rsidTr="00EA06AE">
        <w:trPr>
          <w:ins w:id="1656" w:author="Aryan Bataan" w:date="2024-05-21T21:21:00Z"/>
        </w:trPr>
        <w:tc>
          <w:tcPr>
            <w:tcW w:w="9576" w:type="dxa"/>
            <w:gridSpan w:val="4"/>
            <w:shd w:val="clear" w:color="auto" w:fill="auto"/>
          </w:tcPr>
          <w:p w14:paraId="703760C1" w14:textId="44DB805A" w:rsidR="00E00B1A" w:rsidRPr="007769BC" w:rsidRDefault="00E00B1A" w:rsidP="00EA06AE">
            <w:pPr>
              <w:rPr>
                <w:ins w:id="1657" w:author="Aryan Bataan" w:date="2024-05-21T21:21:00Z"/>
                <w:rFonts w:ascii="Arial" w:hAnsi="Arial" w:cs="Arial"/>
                <w:sz w:val="22"/>
                <w:szCs w:val="22"/>
              </w:rPr>
            </w:pPr>
            <w:ins w:id="1658" w:author="Aryan Bataan" w:date="2024-05-21T21:21: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ins w:id="1659" w:author="Aryan Bataan" w:date="2024-05-21T21:23:00Z">
              <w:r w:rsidR="0004226C">
                <w:rPr>
                  <w:rFonts w:ascii="Arial" w:hAnsi="Arial" w:cs="Arial"/>
                  <w:sz w:val="22"/>
                  <w:szCs w:val="22"/>
                </w:rPr>
                <w:t>Content providers are able to upload and manage their films on Y</w:t>
              </w:r>
            </w:ins>
            <w:ins w:id="1660" w:author="Aryan Bataan" w:date="2024-05-21T21:24:00Z">
              <w:r w:rsidR="0004226C">
                <w:rPr>
                  <w:rFonts w:ascii="Arial" w:hAnsi="Arial" w:cs="Arial"/>
                  <w:sz w:val="22"/>
                  <w:szCs w:val="22"/>
                </w:rPr>
                <w:t>esteryear</w:t>
              </w:r>
            </w:ins>
            <w:ins w:id="1661" w:author="Aryan Bataan" w:date="2024-05-21T21:21:00Z">
              <w:r>
                <w:rPr>
                  <w:rFonts w:ascii="Arial" w:hAnsi="Arial" w:cs="Arial"/>
                  <w:sz w:val="22"/>
                  <w:szCs w:val="22"/>
                </w:rPr>
                <w:t>.</w:t>
              </w:r>
            </w:ins>
          </w:p>
        </w:tc>
      </w:tr>
      <w:tr w:rsidR="00E00B1A" w:rsidRPr="007769BC" w14:paraId="488F503E" w14:textId="77777777" w:rsidTr="00EA06AE">
        <w:trPr>
          <w:ins w:id="1662" w:author="Aryan Bataan" w:date="2024-05-21T21:21:00Z"/>
        </w:trPr>
        <w:tc>
          <w:tcPr>
            <w:tcW w:w="9576" w:type="dxa"/>
            <w:gridSpan w:val="4"/>
            <w:shd w:val="clear" w:color="auto" w:fill="auto"/>
          </w:tcPr>
          <w:p w14:paraId="4FECAECA" w14:textId="36D41BF7" w:rsidR="00E00B1A" w:rsidRPr="007769BC" w:rsidRDefault="00E00B1A" w:rsidP="00EA06AE">
            <w:pPr>
              <w:rPr>
                <w:ins w:id="1663" w:author="Aryan Bataan" w:date="2024-05-21T21:21:00Z"/>
                <w:rFonts w:ascii="Arial" w:hAnsi="Arial" w:cs="Arial"/>
                <w:sz w:val="22"/>
                <w:szCs w:val="22"/>
              </w:rPr>
            </w:pPr>
            <w:ins w:id="1664" w:author="Aryan Bataan" w:date="2024-05-21T21:21:00Z">
              <w:r w:rsidRPr="007769BC">
                <w:rPr>
                  <w:rFonts w:ascii="Arial" w:hAnsi="Arial" w:cs="Arial"/>
                  <w:b/>
                  <w:sz w:val="22"/>
                  <w:szCs w:val="22"/>
                </w:rPr>
                <w:t>Trigger</w:t>
              </w:r>
              <w:r w:rsidRPr="007769BC">
                <w:rPr>
                  <w:rFonts w:ascii="Arial" w:hAnsi="Arial" w:cs="Arial"/>
                  <w:sz w:val="22"/>
                  <w:szCs w:val="22"/>
                </w:rPr>
                <w:t>:</w:t>
              </w:r>
              <w:r>
                <w:rPr>
                  <w:rFonts w:ascii="Arial" w:hAnsi="Arial" w:cs="Arial"/>
                  <w:sz w:val="22"/>
                  <w:szCs w:val="22"/>
                </w:rPr>
                <w:t xml:space="preserve"> T</w:t>
              </w:r>
            </w:ins>
            <w:ins w:id="1665" w:author="Aryan Bataan" w:date="2024-05-21T21:24:00Z">
              <w:r w:rsidR="00FD5860">
                <w:rPr>
                  <w:rFonts w:ascii="Arial" w:hAnsi="Arial" w:cs="Arial"/>
                  <w:sz w:val="22"/>
                  <w:szCs w:val="22"/>
                </w:rPr>
                <w:t>he content provider access the content management section</w:t>
              </w:r>
            </w:ins>
            <w:ins w:id="1666" w:author="Aryan Bataan" w:date="2024-05-21T21:21:00Z">
              <w:r>
                <w:rPr>
                  <w:rFonts w:ascii="Arial" w:hAnsi="Arial" w:cs="Arial"/>
                  <w:sz w:val="22"/>
                  <w:szCs w:val="22"/>
                </w:rPr>
                <w:t>.</w:t>
              </w:r>
            </w:ins>
          </w:p>
          <w:p w14:paraId="45FA6123" w14:textId="77777777" w:rsidR="00E00B1A" w:rsidRPr="007769BC" w:rsidRDefault="00E00B1A" w:rsidP="00EA06AE">
            <w:pPr>
              <w:rPr>
                <w:ins w:id="1667" w:author="Aryan Bataan" w:date="2024-05-21T21:21:00Z"/>
                <w:rFonts w:ascii="Arial" w:hAnsi="Arial" w:cs="Arial"/>
                <w:sz w:val="22"/>
                <w:szCs w:val="22"/>
              </w:rPr>
            </w:pPr>
          </w:p>
          <w:p w14:paraId="316D48D1" w14:textId="77777777" w:rsidR="00E00B1A" w:rsidRPr="007769BC" w:rsidRDefault="00E00B1A" w:rsidP="00EA06AE">
            <w:pPr>
              <w:tabs>
                <w:tab w:val="left" w:pos="1980"/>
                <w:tab w:val="left" w:pos="3240"/>
              </w:tabs>
              <w:rPr>
                <w:ins w:id="1668" w:author="Aryan Bataan" w:date="2024-05-21T21:21:00Z"/>
                <w:rFonts w:ascii="Arial" w:hAnsi="Arial" w:cs="Arial"/>
                <w:sz w:val="22"/>
                <w:szCs w:val="22"/>
              </w:rPr>
            </w:pPr>
            <w:ins w:id="1669" w:author="Aryan Bataan" w:date="2024-05-21T21:21:00Z">
              <w:r w:rsidRPr="007769BC">
                <w:rPr>
                  <w:rFonts w:ascii="Arial" w:hAnsi="Arial" w:cs="Arial"/>
                  <w:b/>
                  <w:sz w:val="22"/>
                  <w:szCs w:val="22"/>
                </w:rPr>
                <w:t>Type</w:t>
              </w:r>
              <w:r>
                <w:rPr>
                  <w:rFonts w:ascii="Arial" w:hAnsi="Arial" w:cs="Arial"/>
                  <w:b/>
                  <w:sz w:val="22"/>
                  <w:szCs w:val="22"/>
                </w:rPr>
                <w:t xml:space="preserve">: </w:t>
              </w:r>
              <w:r w:rsidRPr="007769BC">
                <w:rPr>
                  <w:rFonts w:ascii="Arial" w:hAnsi="Arial" w:cs="Arial"/>
                  <w:sz w:val="22"/>
                  <w:szCs w:val="22"/>
                </w:rPr>
                <w:t>External</w:t>
              </w:r>
            </w:ins>
          </w:p>
        </w:tc>
      </w:tr>
      <w:tr w:rsidR="00E00B1A" w:rsidRPr="007769BC" w14:paraId="51E62F20" w14:textId="77777777" w:rsidTr="00EA06AE">
        <w:trPr>
          <w:ins w:id="1670" w:author="Aryan Bataan" w:date="2024-05-21T21:21:00Z"/>
        </w:trPr>
        <w:tc>
          <w:tcPr>
            <w:tcW w:w="9576" w:type="dxa"/>
            <w:gridSpan w:val="4"/>
            <w:shd w:val="clear" w:color="auto" w:fill="auto"/>
          </w:tcPr>
          <w:p w14:paraId="3D063DF4" w14:textId="77777777" w:rsidR="00E00B1A" w:rsidRPr="007769BC" w:rsidRDefault="00E00B1A" w:rsidP="00EA06AE">
            <w:pPr>
              <w:rPr>
                <w:ins w:id="1671" w:author="Aryan Bataan" w:date="2024-05-21T21:21:00Z"/>
                <w:rFonts w:ascii="Arial" w:hAnsi="Arial" w:cs="Arial"/>
                <w:sz w:val="22"/>
                <w:szCs w:val="22"/>
              </w:rPr>
            </w:pPr>
            <w:ins w:id="1672" w:author="Aryan Bataan" w:date="2024-05-21T21:21:00Z">
              <w:r w:rsidRPr="007769BC">
                <w:rPr>
                  <w:rFonts w:ascii="Arial" w:hAnsi="Arial" w:cs="Arial"/>
                  <w:b/>
                  <w:sz w:val="22"/>
                  <w:szCs w:val="22"/>
                </w:rPr>
                <w:t>Relationships</w:t>
              </w:r>
              <w:r w:rsidRPr="007769BC">
                <w:rPr>
                  <w:rFonts w:ascii="Arial" w:hAnsi="Arial" w:cs="Arial"/>
                  <w:sz w:val="22"/>
                  <w:szCs w:val="22"/>
                </w:rPr>
                <w:t xml:space="preserve">: </w:t>
              </w:r>
            </w:ins>
          </w:p>
          <w:p w14:paraId="338394E8" w14:textId="0F7F55C7" w:rsidR="00E00B1A" w:rsidRPr="007769BC" w:rsidRDefault="00E00B1A" w:rsidP="00EA06AE">
            <w:pPr>
              <w:tabs>
                <w:tab w:val="left" w:pos="720"/>
              </w:tabs>
              <w:rPr>
                <w:ins w:id="1673" w:author="Aryan Bataan" w:date="2024-05-21T21:21:00Z"/>
                <w:rFonts w:ascii="Arial" w:hAnsi="Arial" w:cs="Arial"/>
                <w:sz w:val="22"/>
                <w:szCs w:val="22"/>
              </w:rPr>
            </w:pPr>
            <w:ins w:id="1674" w:author="Aryan Bataan" w:date="2024-05-21T21:21:00Z">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 xml:space="preserve">Connected to </w:t>
              </w:r>
            </w:ins>
            <w:ins w:id="1675" w:author="Aryan Bataan" w:date="2024-05-21T21:24:00Z">
              <w:r w:rsidR="00FD5860">
                <w:rPr>
                  <w:rFonts w:ascii="Arial" w:hAnsi="Arial" w:cs="Arial"/>
                  <w:sz w:val="22"/>
                  <w:szCs w:val="22"/>
                </w:rPr>
                <w:t>content provider</w:t>
              </w:r>
            </w:ins>
            <w:ins w:id="1676" w:author="Aryan Bataan" w:date="2024-05-21T21:21:00Z">
              <w:r>
                <w:rPr>
                  <w:rFonts w:ascii="Arial" w:hAnsi="Arial" w:cs="Arial"/>
                  <w:sz w:val="22"/>
                  <w:szCs w:val="22"/>
                </w:rPr>
                <w:t xml:space="preserve"> and film </w:t>
              </w:r>
            </w:ins>
            <w:ins w:id="1677" w:author="Aryan Bataan" w:date="2024-05-21T21:22:00Z">
              <w:r>
                <w:rPr>
                  <w:rFonts w:ascii="Arial" w:hAnsi="Arial" w:cs="Arial"/>
                  <w:sz w:val="22"/>
                  <w:szCs w:val="22"/>
                </w:rPr>
                <w:t>studio.</w:t>
              </w:r>
            </w:ins>
          </w:p>
          <w:p w14:paraId="59F444E6" w14:textId="77777777" w:rsidR="00E00B1A" w:rsidRPr="007769BC" w:rsidRDefault="00E00B1A" w:rsidP="00EA06AE">
            <w:pPr>
              <w:tabs>
                <w:tab w:val="left" w:pos="720"/>
              </w:tabs>
              <w:rPr>
                <w:ins w:id="1678" w:author="Aryan Bataan" w:date="2024-05-21T21:21:00Z"/>
                <w:rFonts w:ascii="Arial" w:hAnsi="Arial" w:cs="Arial"/>
                <w:sz w:val="22"/>
                <w:szCs w:val="22"/>
              </w:rPr>
            </w:pPr>
            <w:ins w:id="1679" w:author="Aryan Bataan" w:date="2024-05-21T21:21:00Z">
              <w:r>
                <w:rPr>
                  <w:rFonts w:ascii="Arial" w:hAnsi="Arial" w:cs="Arial"/>
                  <w:b/>
                  <w:sz w:val="22"/>
                  <w:szCs w:val="22"/>
                </w:rPr>
                <w:t>I</w:t>
              </w:r>
              <w:r w:rsidRPr="007769BC">
                <w:rPr>
                  <w:rFonts w:ascii="Arial" w:hAnsi="Arial" w:cs="Arial"/>
                  <w:b/>
                  <w:sz w:val="22"/>
                  <w:szCs w:val="22"/>
                </w:rPr>
                <w:t>nclude</w:t>
              </w:r>
              <w:r>
                <w:rPr>
                  <w:rFonts w:ascii="Arial" w:hAnsi="Arial" w:cs="Arial"/>
                  <w:b/>
                  <w:sz w:val="22"/>
                  <w:szCs w:val="22"/>
                </w:rPr>
                <w:t>:</w:t>
              </w:r>
            </w:ins>
          </w:p>
          <w:p w14:paraId="0B040360" w14:textId="77777777" w:rsidR="00E00B1A" w:rsidRPr="007769BC" w:rsidRDefault="00E00B1A" w:rsidP="00EA06AE">
            <w:pPr>
              <w:tabs>
                <w:tab w:val="left" w:pos="720"/>
              </w:tabs>
              <w:rPr>
                <w:ins w:id="1680" w:author="Aryan Bataan" w:date="2024-05-21T21:21:00Z"/>
                <w:rFonts w:ascii="Arial" w:hAnsi="Arial" w:cs="Arial"/>
                <w:sz w:val="22"/>
                <w:szCs w:val="22"/>
              </w:rPr>
            </w:pPr>
            <w:ins w:id="1681" w:author="Aryan Bataan" w:date="2024-05-21T21:21:00Z">
              <w:r w:rsidRPr="007769BC">
                <w:rPr>
                  <w:rFonts w:ascii="Arial" w:hAnsi="Arial" w:cs="Arial"/>
                  <w:b/>
                  <w:sz w:val="22"/>
                  <w:szCs w:val="22"/>
                </w:rPr>
                <w:t>Extend</w:t>
              </w:r>
              <w:r w:rsidRPr="007769BC">
                <w:rPr>
                  <w:rFonts w:ascii="Arial" w:hAnsi="Arial" w:cs="Arial"/>
                  <w:sz w:val="22"/>
                  <w:szCs w:val="22"/>
                </w:rPr>
                <w:t xml:space="preserve">: </w:t>
              </w:r>
            </w:ins>
          </w:p>
          <w:p w14:paraId="340228DB" w14:textId="77777777" w:rsidR="00E00B1A" w:rsidRPr="007769BC" w:rsidRDefault="00E00B1A" w:rsidP="00EA06AE">
            <w:pPr>
              <w:tabs>
                <w:tab w:val="left" w:pos="720"/>
              </w:tabs>
              <w:rPr>
                <w:ins w:id="1682" w:author="Aryan Bataan" w:date="2024-05-21T21:21:00Z"/>
                <w:rFonts w:ascii="Arial" w:hAnsi="Arial" w:cs="Arial"/>
                <w:sz w:val="22"/>
                <w:szCs w:val="22"/>
              </w:rPr>
            </w:pPr>
            <w:ins w:id="1683" w:author="Aryan Bataan" w:date="2024-05-21T21:21:00Z">
              <w:r w:rsidRPr="007769BC">
                <w:rPr>
                  <w:rFonts w:ascii="Arial" w:hAnsi="Arial" w:cs="Arial"/>
                  <w:b/>
                  <w:sz w:val="22"/>
                  <w:szCs w:val="22"/>
                </w:rPr>
                <w:t>Generalization</w:t>
              </w:r>
              <w:r w:rsidRPr="007769BC">
                <w:rPr>
                  <w:rFonts w:ascii="Arial" w:hAnsi="Arial" w:cs="Arial"/>
                  <w:sz w:val="22"/>
                  <w:szCs w:val="22"/>
                </w:rPr>
                <w:t xml:space="preserve">: </w:t>
              </w:r>
            </w:ins>
          </w:p>
        </w:tc>
      </w:tr>
      <w:tr w:rsidR="00E00B1A" w:rsidRPr="007769BC" w14:paraId="6E315E27" w14:textId="77777777" w:rsidTr="00EA06AE">
        <w:trPr>
          <w:ins w:id="1684" w:author="Aryan Bataan" w:date="2024-05-21T21:21:00Z"/>
        </w:trPr>
        <w:tc>
          <w:tcPr>
            <w:tcW w:w="9576" w:type="dxa"/>
            <w:gridSpan w:val="4"/>
            <w:shd w:val="clear" w:color="auto" w:fill="auto"/>
          </w:tcPr>
          <w:p w14:paraId="06AAC91A" w14:textId="77777777" w:rsidR="00E00B1A" w:rsidRDefault="00E00B1A" w:rsidP="00EA06AE">
            <w:pPr>
              <w:rPr>
                <w:ins w:id="1685" w:author="Aryan Bataan" w:date="2024-05-21T21:21:00Z"/>
                <w:rFonts w:ascii="Arial" w:hAnsi="Arial" w:cs="Arial"/>
                <w:b/>
                <w:sz w:val="22"/>
                <w:szCs w:val="22"/>
              </w:rPr>
            </w:pPr>
            <w:ins w:id="1686" w:author="Aryan Bataan" w:date="2024-05-21T21:21: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Pr>
                  <w:rFonts w:ascii="Arial" w:hAnsi="Arial" w:cs="Arial"/>
                  <w:b/>
                  <w:sz w:val="22"/>
                  <w:szCs w:val="22"/>
                </w:rPr>
                <w:t>:</w:t>
              </w:r>
            </w:ins>
          </w:p>
          <w:p w14:paraId="551C686C" w14:textId="77777777" w:rsidR="00E00B1A" w:rsidRDefault="00E00B1A" w:rsidP="00FD5860">
            <w:pPr>
              <w:rPr>
                <w:ins w:id="1687" w:author="Aryan Bataan" w:date="2024-05-21T21:25:00Z"/>
                <w:rFonts w:ascii="Arial" w:hAnsi="Arial" w:cs="Arial"/>
                <w:bCs/>
                <w:sz w:val="22"/>
                <w:szCs w:val="22"/>
              </w:rPr>
            </w:pPr>
            <w:ins w:id="1688" w:author="Aryan Bataan" w:date="2024-05-21T21:21:00Z">
              <w:r w:rsidRPr="00667F38">
                <w:rPr>
                  <w:rFonts w:ascii="Arial" w:hAnsi="Arial" w:cs="Arial"/>
                  <w:bCs/>
                  <w:sz w:val="22"/>
                  <w:szCs w:val="22"/>
                </w:rPr>
                <w:t>1. T</w:t>
              </w:r>
              <w:r>
                <w:rPr>
                  <w:rFonts w:ascii="Arial" w:hAnsi="Arial" w:cs="Arial"/>
                  <w:bCs/>
                  <w:sz w:val="22"/>
                  <w:szCs w:val="22"/>
                </w:rPr>
                <w:t xml:space="preserve">he </w:t>
              </w:r>
            </w:ins>
            <w:ins w:id="1689" w:author="Aryan Bataan" w:date="2024-05-21T21:25:00Z">
              <w:r w:rsidR="00FD5860">
                <w:rPr>
                  <w:rFonts w:ascii="Arial" w:hAnsi="Arial" w:cs="Arial"/>
                  <w:bCs/>
                  <w:sz w:val="22"/>
                  <w:szCs w:val="22"/>
                </w:rPr>
                <w:t>content provider access the content management section.</w:t>
              </w:r>
            </w:ins>
          </w:p>
          <w:p w14:paraId="7EF52C89" w14:textId="7755F2B5" w:rsidR="00FD5860" w:rsidRDefault="00FD5860" w:rsidP="00FD5860">
            <w:pPr>
              <w:rPr>
                <w:ins w:id="1690" w:author="Aryan Bataan" w:date="2024-05-21T21:25:00Z"/>
                <w:rFonts w:ascii="Arial" w:hAnsi="Arial" w:cs="Arial"/>
                <w:bCs/>
                <w:sz w:val="22"/>
                <w:szCs w:val="22"/>
              </w:rPr>
            </w:pPr>
            <w:ins w:id="1691" w:author="Aryan Bataan" w:date="2024-05-21T21:25:00Z">
              <w:r>
                <w:rPr>
                  <w:rFonts w:ascii="Arial" w:hAnsi="Arial" w:cs="Arial"/>
                  <w:bCs/>
                  <w:sz w:val="22"/>
                  <w:szCs w:val="22"/>
                </w:rPr>
                <w:t xml:space="preserve">2. The system displays options to </w:t>
              </w:r>
            </w:ins>
            <w:ins w:id="1692" w:author="Aryan Bataan" w:date="2024-05-21T21:26:00Z">
              <w:r>
                <w:rPr>
                  <w:rFonts w:ascii="Arial" w:hAnsi="Arial" w:cs="Arial"/>
                  <w:bCs/>
                  <w:sz w:val="22"/>
                  <w:szCs w:val="22"/>
                </w:rPr>
                <w:t>upload</w:t>
              </w:r>
            </w:ins>
            <w:ins w:id="1693" w:author="Aryan Bataan" w:date="2024-05-21T21:25:00Z">
              <w:r>
                <w:rPr>
                  <w:rFonts w:ascii="Arial" w:hAnsi="Arial" w:cs="Arial"/>
                  <w:bCs/>
                  <w:sz w:val="22"/>
                  <w:szCs w:val="22"/>
                </w:rPr>
                <w:t xml:space="preserve"> and manage content.</w:t>
              </w:r>
            </w:ins>
          </w:p>
          <w:p w14:paraId="3F09D983" w14:textId="77777777" w:rsidR="00FD5860" w:rsidRDefault="00FD5860" w:rsidP="00FD5860">
            <w:pPr>
              <w:rPr>
                <w:ins w:id="1694" w:author="Aryan Bataan" w:date="2024-05-21T21:26:00Z"/>
                <w:rFonts w:ascii="Arial" w:hAnsi="Arial" w:cs="Arial"/>
                <w:bCs/>
                <w:sz w:val="22"/>
                <w:szCs w:val="22"/>
              </w:rPr>
            </w:pPr>
            <w:ins w:id="1695" w:author="Aryan Bataan" w:date="2024-05-21T21:25:00Z">
              <w:r>
                <w:rPr>
                  <w:rFonts w:ascii="Arial" w:hAnsi="Arial" w:cs="Arial"/>
                  <w:bCs/>
                  <w:sz w:val="22"/>
                  <w:szCs w:val="22"/>
                </w:rPr>
                <w:t>3. The conten</w:t>
              </w:r>
            </w:ins>
            <w:ins w:id="1696" w:author="Aryan Bataan" w:date="2024-05-21T21:26:00Z">
              <w:r>
                <w:rPr>
                  <w:rFonts w:ascii="Arial" w:hAnsi="Arial" w:cs="Arial"/>
                  <w:bCs/>
                  <w:sz w:val="22"/>
                  <w:szCs w:val="22"/>
                </w:rPr>
                <w:t>t provider uploads new films.</w:t>
              </w:r>
            </w:ins>
          </w:p>
          <w:p w14:paraId="4B6DBA25" w14:textId="77777777" w:rsidR="00FD5860" w:rsidRDefault="00FD5860" w:rsidP="00FD5860">
            <w:pPr>
              <w:rPr>
                <w:ins w:id="1697" w:author="Aryan Bataan" w:date="2024-05-21T21:26:00Z"/>
                <w:rFonts w:ascii="Arial" w:hAnsi="Arial" w:cs="Arial"/>
                <w:bCs/>
                <w:sz w:val="22"/>
                <w:szCs w:val="22"/>
              </w:rPr>
            </w:pPr>
            <w:ins w:id="1698" w:author="Aryan Bataan" w:date="2024-05-21T21:26:00Z">
              <w:r>
                <w:rPr>
                  <w:rFonts w:ascii="Arial" w:hAnsi="Arial" w:cs="Arial"/>
                  <w:bCs/>
                  <w:sz w:val="22"/>
                  <w:szCs w:val="22"/>
                </w:rPr>
                <w:t>4. The system validates the film format and quality.</w:t>
              </w:r>
            </w:ins>
          </w:p>
          <w:p w14:paraId="49702467" w14:textId="5641E0F3" w:rsidR="00FD5860" w:rsidRPr="00E4517C" w:rsidRDefault="00FD5860" w:rsidP="00FD5860">
            <w:pPr>
              <w:rPr>
                <w:ins w:id="1699" w:author="Aryan Bataan" w:date="2024-05-21T21:21:00Z"/>
                <w:rFonts w:ascii="Arial" w:hAnsi="Arial" w:cs="Arial"/>
                <w:bCs/>
                <w:sz w:val="22"/>
                <w:szCs w:val="22"/>
              </w:rPr>
            </w:pPr>
            <w:ins w:id="1700" w:author="Aryan Bataan" w:date="2024-05-21T21:26:00Z">
              <w:r>
                <w:rPr>
                  <w:rFonts w:ascii="Arial" w:hAnsi="Arial" w:cs="Arial"/>
                  <w:bCs/>
                  <w:sz w:val="22"/>
                  <w:szCs w:val="22"/>
                </w:rPr>
                <w:t>5. The content is then made available to the users on Yesteryear.</w:t>
              </w:r>
            </w:ins>
          </w:p>
        </w:tc>
      </w:tr>
      <w:tr w:rsidR="00E00B1A" w:rsidRPr="007769BC" w14:paraId="55FB7688" w14:textId="77777777" w:rsidTr="00EA06AE">
        <w:trPr>
          <w:trHeight w:val="498"/>
          <w:ins w:id="1701" w:author="Aryan Bataan" w:date="2024-05-21T21:21:00Z"/>
        </w:trPr>
        <w:tc>
          <w:tcPr>
            <w:tcW w:w="9576" w:type="dxa"/>
            <w:gridSpan w:val="4"/>
            <w:shd w:val="clear" w:color="auto" w:fill="auto"/>
          </w:tcPr>
          <w:p w14:paraId="76F5FD18" w14:textId="77777777" w:rsidR="00E00B1A" w:rsidRPr="00EA06AE" w:rsidRDefault="00E00B1A" w:rsidP="00EA06AE">
            <w:pPr>
              <w:rPr>
                <w:ins w:id="1702" w:author="Aryan Bataan" w:date="2024-05-21T21:21:00Z"/>
                <w:rFonts w:ascii="Arial" w:hAnsi="Arial" w:cs="Arial"/>
                <w:b/>
                <w:sz w:val="22"/>
                <w:szCs w:val="22"/>
              </w:rPr>
            </w:pPr>
            <w:ins w:id="1703" w:author="Aryan Bataan" w:date="2024-05-21T21:21: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Pr>
                  <w:rFonts w:ascii="Arial" w:hAnsi="Arial" w:cs="Arial"/>
                  <w:b/>
                  <w:sz w:val="22"/>
                  <w:szCs w:val="22"/>
                </w:rPr>
                <w:t>:</w:t>
              </w:r>
            </w:ins>
          </w:p>
        </w:tc>
      </w:tr>
      <w:tr w:rsidR="00E00B1A" w:rsidRPr="007769BC" w14:paraId="6B3BC47C" w14:textId="77777777" w:rsidTr="00EA06AE">
        <w:trPr>
          <w:ins w:id="1704" w:author="Aryan Bataan" w:date="2024-05-21T21:21:00Z"/>
        </w:trPr>
        <w:tc>
          <w:tcPr>
            <w:tcW w:w="9576" w:type="dxa"/>
            <w:gridSpan w:val="4"/>
            <w:shd w:val="clear" w:color="auto" w:fill="auto"/>
          </w:tcPr>
          <w:p w14:paraId="2AFF2024" w14:textId="77777777" w:rsidR="00E00B1A" w:rsidRDefault="00E00B1A" w:rsidP="00EA06AE">
            <w:pPr>
              <w:rPr>
                <w:ins w:id="1705" w:author="Aryan Bataan" w:date="2024-05-21T21:21:00Z"/>
                <w:rFonts w:ascii="Arial" w:hAnsi="Arial" w:cs="Arial"/>
                <w:sz w:val="22"/>
                <w:szCs w:val="22"/>
              </w:rPr>
            </w:pPr>
            <w:ins w:id="1706" w:author="Aryan Bataan" w:date="2024-05-21T21:21: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w:t>
              </w:r>
            </w:ins>
          </w:p>
          <w:p w14:paraId="1880CBAA" w14:textId="35F17BF6" w:rsidR="00E00B1A" w:rsidRDefault="00FD5860" w:rsidP="00EA06AE">
            <w:pPr>
              <w:rPr>
                <w:ins w:id="1707" w:author="Aryan Bataan" w:date="2024-05-21T21:21:00Z"/>
                <w:rFonts w:ascii="Arial" w:hAnsi="Arial" w:cs="Arial"/>
                <w:sz w:val="22"/>
                <w:szCs w:val="22"/>
              </w:rPr>
            </w:pPr>
            <w:ins w:id="1708" w:author="Aryan Bataan" w:date="2024-05-21T21:26:00Z">
              <w:r>
                <w:rPr>
                  <w:rFonts w:ascii="Arial" w:hAnsi="Arial" w:cs="Arial"/>
                  <w:sz w:val="22"/>
                  <w:szCs w:val="22"/>
                </w:rPr>
                <w:lastRenderedPageBreak/>
                <w:t>3</w:t>
              </w:r>
            </w:ins>
            <w:ins w:id="1709" w:author="Aryan Bataan" w:date="2024-05-21T21:21:00Z">
              <w:r w:rsidR="00E00B1A">
                <w:rPr>
                  <w:rFonts w:ascii="Arial" w:hAnsi="Arial" w:cs="Arial"/>
                  <w:sz w:val="22"/>
                  <w:szCs w:val="22"/>
                </w:rPr>
                <w:t xml:space="preserve">a. The </w:t>
              </w:r>
            </w:ins>
            <w:ins w:id="1710" w:author="Aryan Bataan" w:date="2024-05-21T21:26:00Z">
              <w:r>
                <w:rPr>
                  <w:rFonts w:ascii="Arial" w:hAnsi="Arial" w:cs="Arial"/>
                  <w:sz w:val="22"/>
                  <w:szCs w:val="22"/>
                </w:rPr>
                <w:t>uplo</w:t>
              </w:r>
            </w:ins>
            <w:ins w:id="1711" w:author="Aryan Bataan" w:date="2024-05-21T21:27:00Z">
              <w:r>
                <w:rPr>
                  <w:rFonts w:ascii="Arial" w:hAnsi="Arial" w:cs="Arial"/>
                  <w:sz w:val="22"/>
                  <w:szCs w:val="22"/>
                </w:rPr>
                <w:t>aded film fails the format verification stage.</w:t>
              </w:r>
            </w:ins>
          </w:p>
          <w:p w14:paraId="2011F048" w14:textId="23682376" w:rsidR="00E00B1A" w:rsidRPr="00EA06AE" w:rsidRDefault="00E00B1A" w:rsidP="00EA06AE">
            <w:pPr>
              <w:pStyle w:val="ListParagraph"/>
              <w:numPr>
                <w:ilvl w:val="0"/>
                <w:numId w:val="26"/>
              </w:numPr>
              <w:rPr>
                <w:ins w:id="1712" w:author="Aryan Bataan" w:date="2024-05-21T21:21:00Z"/>
                <w:rFonts w:ascii="Arial" w:hAnsi="Arial" w:cs="Arial"/>
                <w:sz w:val="22"/>
                <w:szCs w:val="22"/>
              </w:rPr>
            </w:pPr>
            <w:ins w:id="1713" w:author="Aryan Bataan" w:date="2024-05-21T21:21:00Z">
              <w:r w:rsidRPr="00EA06AE">
                <w:rPr>
                  <w:rFonts w:ascii="Arial" w:hAnsi="Arial" w:cs="Arial"/>
                  <w:sz w:val="22"/>
                  <w:szCs w:val="22"/>
                </w:rPr>
                <w:t>T</w:t>
              </w:r>
              <w:r>
                <w:rPr>
                  <w:rFonts w:ascii="Arial" w:hAnsi="Arial" w:cs="Arial"/>
                  <w:sz w:val="22"/>
                  <w:szCs w:val="22"/>
                </w:rPr>
                <w:t xml:space="preserve">he system </w:t>
              </w:r>
            </w:ins>
            <w:ins w:id="1714" w:author="Aryan Bataan" w:date="2024-05-21T21:27:00Z">
              <w:r w:rsidR="00FD5860">
                <w:rPr>
                  <w:rFonts w:ascii="Arial" w:hAnsi="Arial" w:cs="Arial"/>
                  <w:sz w:val="22"/>
                  <w:szCs w:val="22"/>
                </w:rPr>
                <w:t>notifies the content provider and asks them to re-upload.</w:t>
              </w:r>
            </w:ins>
          </w:p>
        </w:tc>
      </w:tr>
      <w:tr w:rsidR="00E00B1A" w:rsidRPr="007769BC" w14:paraId="38131F43" w14:textId="77777777" w:rsidTr="00EA06AE">
        <w:trPr>
          <w:ins w:id="1715" w:author="Aryan Bataan" w:date="2024-05-21T21:21:00Z"/>
        </w:trPr>
        <w:tc>
          <w:tcPr>
            <w:tcW w:w="9576" w:type="dxa"/>
            <w:gridSpan w:val="4"/>
            <w:shd w:val="clear" w:color="auto" w:fill="auto"/>
          </w:tcPr>
          <w:p w14:paraId="6EEDAA14" w14:textId="77777777" w:rsidR="00E00B1A" w:rsidRDefault="00E00B1A" w:rsidP="00EA06AE">
            <w:pPr>
              <w:rPr>
                <w:ins w:id="1716" w:author="Aryan Bataan" w:date="2024-05-21T21:21:00Z"/>
                <w:rFonts w:ascii="Arial" w:hAnsi="Arial" w:cs="Arial"/>
                <w:b/>
                <w:sz w:val="22"/>
                <w:szCs w:val="22"/>
              </w:rPr>
            </w:pPr>
            <w:ins w:id="1717" w:author="Aryan Bataan" w:date="2024-05-21T21:21:00Z">
              <w:r w:rsidRPr="004D69D3">
                <w:rPr>
                  <w:rFonts w:ascii="Arial" w:hAnsi="Arial" w:cs="Arial"/>
                  <w:b/>
                  <w:sz w:val="22"/>
                  <w:szCs w:val="22"/>
                </w:rPr>
                <w:lastRenderedPageBreak/>
                <w:t>Special Requirements:</w:t>
              </w:r>
            </w:ins>
          </w:p>
          <w:p w14:paraId="2EA2A3CC" w14:textId="45182C09" w:rsidR="00E00B1A" w:rsidRDefault="00FD5860" w:rsidP="00EA06AE">
            <w:pPr>
              <w:pStyle w:val="ListParagraph"/>
              <w:numPr>
                <w:ilvl w:val="0"/>
                <w:numId w:val="26"/>
              </w:numPr>
              <w:rPr>
                <w:ins w:id="1718" w:author="Aryan Bataan" w:date="2024-05-21T21:21:00Z"/>
                <w:rFonts w:ascii="Arial" w:hAnsi="Arial" w:cs="Arial"/>
                <w:bCs/>
                <w:sz w:val="22"/>
                <w:szCs w:val="22"/>
              </w:rPr>
            </w:pPr>
            <w:ins w:id="1719" w:author="Aryan Bataan" w:date="2024-05-21T21:27:00Z">
              <w:r>
                <w:rPr>
                  <w:rFonts w:ascii="Arial" w:hAnsi="Arial" w:cs="Arial"/>
                  <w:bCs/>
                  <w:sz w:val="22"/>
                  <w:szCs w:val="22"/>
                </w:rPr>
                <w:t xml:space="preserve">Ensure </w:t>
              </w:r>
              <w:r w:rsidR="00EE76AE">
                <w:rPr>
                  <w:rFonts w:ascii="Arial" w:hAnsi="Arial" w:cs="Arial"/>
                  <w:bCs/>
                  <w:sz w:val="22"/>
                  <w:szCs w:val="22"/>
                </w:rPr>
                <w:t>compatibility with numerous film formats</w:t>
              </w:r>
            </w:ins>
            <w:ins w:id="1720" w:author="Aryan Bataan" w:date="2024-05-21T21:21:00Z">
              <w:r w:rsidR="00E00B1A">
                <w:rPr>
                  <w:rFonts w:ascii="Arial" w:hAnsi="Arial" w:cs="Arial"/>
                  <w:bCs/>
                  <w:sz w:val="22"/>
                  <w:szCs w:val="22"/>
                </w:rPr>
                <w:t>.</w:t>
              </w:r>
            </w:ins>
          </w:p>
          <w:p w14:paraId="30729D8E" w14:textId="7F1BB3D4" w:rsidR="00E00B1A" w:rsidRPr="00667F38" w:rsidRDefault="00EE76AE" w:rsidP="00EA06AE">
            <w:pPr>
              <w:pStyle w:val="ListParagraph"/>
              <w:numPr>
                <w:ilvl w:val="0"/>
                <w:numId w:val="26"/>
              </w:numPr>
              <w:rPr>
                <w:ins w:id="1721" w:author="Aryan Bataan" w:date="2024-05-21T21:21:00Z"/>
                <w:rFonts w:ascii="Arial" w:hAnsi="Arial" w:cs="Arial"/>
                <w:bCs/>
                <w:sz w:val="22"/>
                <w:szCs w:val="22"/>
              </w:rPr>
            </w:pPr>
            <w:ins w:id="1722" w:author="Aryan Bataan" w:date="2024-05-21T21:27:00Z">
              <w:r>
                <w:rPr>
                  <w:rFonts w:ascii="Arial" w:hAnsi="Arial" w:cs="Arial"/>
                  <w:bCs/>
                  <w:sz w:val="22"/>
                  <w:szCs w:val="22"/>
                </w:rPr>
                <w:t>Sa</w:t>
              </w:r>
            </w:ins>
            <w:ins w:id="1723" w:author="Aryan Bataan" w:date="2024-05-21T21:28:00Z">
              <w:r>
                <w:rPr>
                  <w:rFonts w:ascii="Arial" w:hAnsi="Arial" w:cs="Arial"/>
                  <w:bCs/>
                  <w:sz w:val="22"/>
                  <w:szCs w:val="22"/>
                </w:rPr>
                <w:t>fe and orderly upload process</w:t>
              </w:r>
            </w:ins>
            <w:ins w:id="1724" w:author="Aryan Bataan" w:date="2024-05-21T21:21:00Z">
              <w:r w:rsidR="00E00B1A">
                <w:rPr>
                  <w:rFonts w:ascii="Arial" w:hAnsi="Arial" w:cs="Arial"/>
                  <w:bCs/>
                  <w:sz w:val="22"/>
                  <w:szCs w:val="22"/>
                </w:rPr>
                <w:t>.</w:t>
              </w:r>
            </w:ins>
          </w:p>
        </w:tc>
      </w:tr>
      <w:tr w:rsidR="00E00B1A" w:rsidRPr="007769BC" w14:paraId="7E8E72B4" w14:textId="77777777" w:rsidTr="00EA06AE">
        <w:trPr>
          <w:ins w:id="1725" w:author="Aryan Bataan" w:date="2024-05-21T21:21:00Z"/>
        </w:trPr>
        <w:tc>
          <w:tcPr>
            <w:tcW w:w="9576" w:type="dxa"/>
            <w:gridSpan w:val="4"/>
            <w:shd w:val="clear" w:color="auto" w:fill="auto"/>
          </w:tcPr>
          <w:p w14:paraId="50A31C8A" w14:textId="77777777" w:rsidR="00E00B1A" w:rsidRDefault="00E00B1A" w:rsidP="00EA06AE">
            <w:pPr>
              <w:rPr>
                <w:ins w:id="1726" w:author="Aryan Bataan" w:date="2024-05-21T21:21:00Z"/>
                <w:rFonts w:ascii="Arial" w:hAnsi="Arial" w:cs="Arial"/>
                <w:b/>
                <w:sz w:val="22"/>
                <w:szCs w:val="22"/>
              </w:rPr>
            </w:pPr>
            <w:ins w:id="1727" w:author="Aryan Bataan" w:date="2024-05-21T21:21:00Z">
              <w:r w:rsidRPr="00CC2AD7">
                <w:rPr>
                  <w:rFonts w:ascii="Arial" w:hAnsi="Arial" w:cs="Arial"/>
                  <w:b/>
                  <w:sz w:val="22"/>
                  <w:szCs w:val="22"/>
                </w:rPr>
                <w:t>To do/Issues</w:t>
              </w:r>
              <w:r>
                <w:rPr>
                  <w:rFonts w:ascii="Arial" w:hAnsi="Arial" w:cs="Arial"/>
                  <w:b/>
                  <w:sz w:val="22"/>
                  <w:szCs w:val="22"/>
                </w:rPr>
                <w:t>:</w:t>
              </w:r>
            </w:ins>
          </w:p>
          <w:p w14:paraId="1C8AB3C0" w14:textId="19ABD00E" w:rsidR="00E00B1A" w:rsidRDefault="00E00B1A" w:rsidP="00EA06AE">
            <w:pPr>
              <w:pStyle w:val="ListParagraph"/>
              <w:numPr>
                <w:ilvl w:val="0"/>
                <w:numId w:val="26"/>
              </w:numPr>
              <w:rPr>
                <w:ins w:id="1728" w:author="Aryan Bataan" w:date="2024-05-21T21:21:00Z"/>
                <w:rFonts w:ascii="Arial" w:hAnsi="Arial" w:cs="Arial"/>
                <w:bCs/>
                <w:sz w:val="22"/>
                <w:szCs w:val="22"/>
              </w:rPr>
            </w:pPr>
            <w:ins w:id="1729" w:author="Aryan Bataan" w:date="2024-05-21T21:21:00Z">
              <w:r>
                <w:rPr>
                  <w:rFonts w:ascii="Arial" w:hAnsi="Arial" w:cs="Arial"/>
                  <w:bCs/>
                  <w:sz w:val="22"/>
                  <w:szCs w:val="22"/>
                </w:rPr>
                <w:t xml:space="preserve">Administer </w:t>
              </w:r>
            </w:ins>
            <w:ins w:id="1730" w:author="Aryan Bataan" w:date="2024-05-21T21:28:00Z">
              <w:r w:rsidR="00EE76AE">
                <w:rPr>
                  <w:rFonts w:ascii="Arial" w:hAnsi="Arial" w:cs="Arial"/>
                  <w:bCs/>
                  <w:sz w:val="22"/>
                  <w:szCs w:val="22"/>
                </w:rPr>
                <w:t>a verification system for content quality</w:t>
              </w:r>
            </w:ins>
            <w:ins w:id="1731" w:author="Aryan Bataan" w:date="2024-05-21T21:21:00Z">
              <w:r>
                <w:rPr>
                  <w:rFonts w:ascii="Arial" w:hAnsi="Arial" w:cs="Arial"/>
                  <w:bCs/>
                  <w:sz w:val="22"/>
                  <w:szCs w:val="22"/>
                </w:rPr>
                <w:t>.</w:t>
              </w:r>
            </w:ins>
          </w:p>
          <w:p w14:paraId="101E8985" w14:textId="49019744" w:rsidR="00E00B1A" w:rsidRPr="00667F38" w:rsidRDefault="00EE76AE" w:rsidP="00EA06AE">
            <w:pPr>
              <w:pStyle w:val="ListParagraph"/>
              <w:numPr>
                <w:ilvl w:val="0"/>
                <w:numId w:val="26"/>
              </w:numPr>
              <w:rPr>
                <w:ins w:id="1732" w:author="Aryan Bataan" w:date="2024-05-21T21:21:00Z"/>
                <w:rFonts w:ascii="Arial" w:hAnsi="Arial" w:cs="Arial"/>
                <w:bCs/>
                <w:sz w:val="22"/>
                <w:szCs w:val="22"/>
              </w:rPr>
            </w:pPr>
            <w:ins w:id="1733" w:author="Aryan Bataan" w:date="2024-05-21T21:28:00Z">
              <w:r>
                <w:rPr>
                  <w:rFonts w:ascii="Arial" w:hAnsi="Arial" w:cs="Arial"/>
                  <w:bCs/>
                  <w:sz w:val="22"/>
                  <w:szCs w:val="22"/>
                </w:rPr>
                <w:t>Ensure that the upload process is untrouble</w:t>
              </w:r>
            </w:ins>
            <w:ins w:id="1734" w:author="Aryan Bataan" w:date="2024-05-21T21:29:00Z">
              <w:r>
                <w:rPr>
                  <w:rFonts w:ascii="Arial" w:hAnsi="Arial" w:cs="Arial"/>
                  <w:bCs/>
                  <w:sz w:val="22"/>
                  <w:szCs w:val="22"/>
                </w:rPr>
                <w:t>d and errorless</w:t>
              </w:r>
            </w:ins>
            <w:ins w:id="1735" w:author="Aryan Bataan" w:date="2024-05-21T21:21:00Z">
              <w:r w:rsidR="00E00B1A">
                <w:rPr>
                  <w:rFonts w:ascii="Arial" w:hAnsi="Arial" w:cs="Arial"/>
                  <w:bCs/>
                  <w:sz w:val="22"/>
                  <w:szCs w:val="22"/>
                </w:rPr>
                <w:t>.</w:t>
              </w:r>
            </w:ins>
          </w:p>
        </w:tc>
      </w:tr>
    </w:tbl>
    <w:p w14:paraId="238BA8F9" w14:textId="77777777" w:rsidR="00B52F34" w:rsidRDefault="00B52F34" w:rsidP="00B2773E">
      <w:pPr>
        <w:rPr>
          <w:ins w:id="1736" w:author="Aryan Bataan" w:date="2024-05-20T19:56:00Z"/>
        </w:rPr>
      </w:pPr>
    </w:p>
    <w:p w14:paraId="533A7AC6" w14:textId="77777777" w:rsidR="00B52F34" w:rsidRDefault="00B52F34">
      <w:pPr>
        <w:rPr>
          <w:ins w:id="1737" w:author="Aryan Bataan" w:date="2024-05-20T19:56:00Z"/>
        </w:rPr>
      </w:pPr>
      <w:ins w:id="1738" w:author="Aryan Bataan" w:date="2024-05-20T19:56:00Z">
        <w:r>
          <w:br w:type="page"/>
        </w:r>
      </w:ins>
    </w:p>
    <w:p w14:paraId="13D58C06" w14:textId="7F33D04E" w:rsidR="00B52F34" w:rsidRDefault="00B52F34">
      <w:pPr>
        <w:pStyle w:val="Heading2"/>
        <w:rPr>
          <w:ins w:id="1739" w:author="Aryan Bataan" w:date="2024-05-20T19:56:00Z"/>
          <w:u w:val="single"/>
        </w:rPr>
        <w:pPrChange w:id="1740" w:author="Aryan Bataan" w:date="2024-05-21T22:06:00Z">
          <w:pPr>
            <w:spacing w:line="240" w:lineRule="auto"/>
          </w:pPr>
        </w:pPrChange>
      </w:pPr>
      <w:bookmarkStart w:id="1741" w:name="_Toc167221740"/>
      <w:ins w:id="1742" w:author="Aryan Bataan" w:date="2024-05-20T19:56:00Z">
        <w:r>
          <w:rPr>
            <w:u w:val="single"/>
          </w:rPr>
          <w:lastRenderedPageBreak/>
          <w:t>6.0: System Evolution</w:t>
        </w:r>
        <w:bookmarkEnd w:id="1741"/>
      </w:ins>
    </w:p>
    <w:p w14:paraId="0F57F3A6" w14:textId="4CFACA8B" w:rsidR="00367D52" w:rsidRDefault="00E351AF" w:rsidP="00B2773E">
      <w:pPr>
        <w:rPr>
          <w:ins w:id="1743" w:author="Aryan Bataan" w:date="2024-05-20T19:56:00Z"/>
        </w:rPr>
      </w:pPr>
      <w:ins w:id="1744" w:author="Aryan Bataan" w:date="2024-05-20T20:21:00Z">
        <w:r>
          <w:t>Looking into the future,</w:t>
        </w:r>
      </w:ins>
      <w:ins w:id="1745" w:author="Aryan Bataan" w:date="2024-05-20T20:24:00Z">
        <w:r>
          <w:t xml:space="preserve"> the team behind Y</w:t>
        </w:r>
        <w:r w:rsidR="001F7833">
          <w:t>esteryea</w:t>
        </w:r>
        <w:r w:rsidR="00D36C1B">
          <w:t>r strives t</w:t>
        </w:r>
      </w:ins>
      <w:ins w:id="1746" w:author="Aryan Bataan" w:date="2024-05-20T20:25:00Z">
        <w:r w:rsidR="00D36C1B">
          <w:t xml:space="preserve">o usher </w:t>
        </w:r>
        <w:r w:rsidR="006B6768">
          <w:t xml:space="preserve">in </w:t>
        </w:r>
        <w:r w:rsidR="00D36C1B">
          <w:t xml:space="preserve">an </w:t>
        </w:r>
        <w:r w:rsidR="006B6768">
          <w:t xml:space="preserve">era </w:t>
        </w:r>
      </w:ins>
      <w:ins w:id="1747" w:author="Aryan Bataan" w:date="2024-05-20T20:26:00Z">
        <w:r w:rsidR="006B6768">
          <w:t>of envelope</w:t>
        </w:r>
      </w:ins>
      <w:ins w:id="1748" w:author="Aryan Bataan" w:date="2024-05-20T20:27:00Z">
        <w:r w:rsidR="006B6768">
          <w:t>-</w:t>
        </w:r>
      </w:ins>
      <w:ins w:id="1749" w:author="Aryan Bataan" w:date="2024-05-20T20:26:00Z">
        <w:r w:rsidR="006B6768">
          <w:t>pushing enhancements beyond the usual Minimum Viabl</w:t>
        </w:r>
      </w:ins>
      <w:ins w:id="1750" w:author="Aryan Bataan" w:date="2024-05-20T20:27:00Z">
        <w:r w:rsidR="006B6768">
          <w:t>e Product (MVP) to ensure the platform’</w:t>
        </w:r>
      </w:ins>
      <w:ins w:id="1751" w:author="Aryan Bataan" w:date="2024-05-20T20:28:00Z">
        <w:r w:rsidR="00696D98">
          <w:t>s growth</w:t>
        </w:r>
      </w:ins>
      <w:ins w:id="1752" w:author="Aryan Bataan" w:date="2024-05-20T20:29:00Z">
        <w:r w:rsidR="006F0CCD">
          <w:t xml:space="preserve">, scalability, and user satisfaction. A few features </w:t>
        </w:r>
        <w:r w:rsidR="00E50849">
          <w:t>waiting in the wings include advanced search and</w:t>
        </w:r>
      </w:ins>
      <w:ins w:id="1753" w:author="Aryan Bataan" w:date="2024-05-20T20:30:00Z">
        <w:r w:rsidR="00E50849">
          <w:t xml:space="preserve"> filtering c</w:t>
        </w:r>
      </w:ins>
      <w:ins w:id="1754" w:author="Aryan Bataan" w:date="2024-05-20T20:32:00Z">
        <w:r w:rsidR="0045334E">
          <w:t xml:space="preserve">apabilities, enhanced social features like </w:t>
        </w:r>
      </w:ins>
      <w:ins w:id="1755" w:author="Aryan Bataan" w:date="2024-05-20T20:33:00Z">
        <w:r w:rsidR="0045334E">
          <w:t>user groups and live chat, inter</w:t>
        </w:r>
      </w:ins>
      <w:ins w:id="1756" w:author="Aryan Bataan" w:date="2024-05-20T20:34:00Z">
        <w:r w:rsidR="00122368">
          <w:t xml:space="preserve">active timelines and maps, and machine learning-driven content personalization. </w:t>
        </w:r>
      </w:ins>
      <w:ins w:id="1757" w:author="Aryan Bataan" w:date="2024-05-20T20:35:00Z">
        <w:r w:rsidR="00562863">
          <w:t>In addition</w:t>
        </w:r>
        <w:r w:rsidR="002D416F">
          <w:t xml:space="preserve">, </w:t>
        </w:r>
      </w:ins>
      <w:ins w:id="1758" w:author="Aryan Bataan" w:date="2024-05-20T20:42:00Z">
        <w:r w:rsidR="000F2CAA">
          <w:t>specific</w:t>
        </w:r>
      </w:ins>
      <w:ins w:id="1759" w:author="Aryan Bataan" w:date="2024-05-20T20:40:00Z">
        <w:r w:rsidR="00D23253">
          <w:t xml:space="preserve"> tools involving </w:t>
        </w:r>
      </w:ins>
      <w:ins w:id="1760" w:author="Aryan Bataan" w:date="2024-05-20T20:41:00Z">
        <w:r w:rsidR="000F2CAA">
          <w:t xml:space="preserve">collaboration for shared memories and native mobile applications with offline functionalities </w:t>
        </w:r>
      </w:ins>
      <w:ins w:id="1761" w:author="Aryan Bataan" w:date="2024-05-20T20:42:00Z">
        <w:r w:rsidR="000F2CAA">
          <w:t>are anticipated</w:t>
        </w:r>
      </w:ins>
      <w:ins w:id="1762" w:author="Aryan Bataan" w:date="2024-05-20T20:41:00Z">
        <w:r w:rsidR="000F2CAA">
          <w:t xml:space="preserve"> to </w:t>
        </w:r>
      </w:ins>
      <w:ins w:id="1763" w:author="Aryan Bataan" w:date="2024-05-20T20:42:00Z">
        <w:r w:rsidR="000F2CAA">
          <w:t>soon come to fruition. O</w:t>
        </w:r>
      </w:ins>
      <w:ins w:id="1764" w:author="Aryan Bataan" w:date="2024-05-20T20:43:00Z">
        <w:r w:rsidR="0002438F">
          <w:t>n the hardwar</w:t>
        </w:r>
      </w:ins>
      <w:ins w:id="1765" w:author="Aryan Bataan" w:date="2024-05-20T20:44:00Z">
        <w:r w:rsidR="0002438F">
          <w:t xml:space="preserve">e side of the park, upgrades will mainly require supplementary </w:t>
        </w:r>
      </w:ins>
      <w:ins w:id="1766" w:author="Aryan Bataan" w:date="2024-05-20T20:45:00Z">
        <w:r w:rsidR="0002438F">
          <w:t>s</w:t>
        </w:r>
      </w:ins>
      <w:ins w:id="1767" w:author="Aryan Bataan" w:date="2024-05-20T21:34:00Z">
        <w:r w:rsidR="00E74EB3">
          <w:t>ervers along with high-performance computing infrastructure</w:t>
        </w:r>
      </w:ins>
      <w:ins w:id="1768" w:author="Aryan Bataan" w:date="2024-05-20T22:46:00Z">
        <w:r w:rsidR="002F69B3">
          <w:t>. In contrast,</w:t>
        </w:r>
      </w:ins>
      <w:ins w:id="1769" w:author="Aryan Bataan" w:date="2024-05-20T21:35:00Z">
        <w:r w:rsidR="00E74EB3">
          <w:t xml:space="preserve"> software upgrade</w:t>
        </w:r>
      </w:ins>
      <w:ins w:id="1770" w:author="Aryan Bataan" w:date="2024-05-20T22:45:00Z">
        <w:r w:rsidR="002F69B3">
          <w:t xml:space="preserve">s will </w:t>
        </w:r>
      </w:ins>
      <w:ins w:id="1771" w:author="Aryan Bataan" w:date="2024-05-20T22:47:00Z">
        <w:r w:rsidR="002F69B3">
          <w:t>transition</w:t>
        </w:r>
      </w:ins>
      <w:ins w:id="1772" w:author="Aryan Bataan" w:date="2024-05-20T22:45:00Z">
        <w:r w:rsidR="002F69B3">
          <w:t xml:space="preserve"> to a microservices architecture and </w:t>
        </w:r>
      </w:ins>
      <w:ins w:id="1773" w:author="Aryan Bataan" w:date="2024-05-20T22:46:00Z">
        <w:r w:rsidR="002F69B3">
          <w:t xml:space="preserve">put CI/CD pipelines into practice. </w:t>
        </w:r>
      </w:ins>
      <w:ins w:id="1774" w:author="Aryan Bataan" w:date="2024-05-20T22:47:00Z">
        <w:r w:rsidR="002F69B3">
          <w:t>S</w:t>
        </w:r>
        <w:r w:rsidR="00717B05">
          <w:t xml:space="preserve">ecurity improvements will revolve around multi-factor </w:t>
        </w:r>
      </w:ins>
      <w:ins w:id="1775" w:author="Aryan Bataan" w:date="2024-05-20T22:48:00Z">
        <w:r w:rsidR="00717B05">
          <w:t xml:space="preserve">authentication and state-of-the-art encryption, and </w:t>
        </w:r>
      </w:ins>
      <w:ins w:id="1776" w:author="Aryan Bataan" w:date="2024-05-20T22:49:00Z">
        <w:r w:rsidR="00717B05">
          <w:t xml:space="preserve">performance </w:t>
        </w:r>
      </w:ins>
      <w:ins w:id="1777" w:author="Aryan Bataan" w:date="2024-05-20T22:50:00Z">
        <w:r w:rsidR="00717B05">
          <w:t>maximization</w:t>
        </w:r>
      </w:ins>
      <w:ins w:id="1778" w:author="Aryan Bataan" w:date="2024-05-20T22:49:00Z">
        <w:r w:rsidR="00717B05">
          <w:t xml:space="preserve"> will concentrate </w:t>
        </w:r>
      </w:ins>
      <w:ins w:id="1779" w:author="Aryan Bataan" w:date="2024-05-20T22:50:00Z">
        <w:r w:rsidR="00717B05">
          <w:t xml:space="preserve">on database competence and content </w:t>
        </w:r>
      </w:ins>
      <w:ins w:id="1780" w:author="Aryan Bataan" w:date="2024-05-20T22:51:00Z">
        <w:r w:rsidR="00717B05">
          <w:t xml:space="preserve">delivery networks. Lastly, </w:t>
        </w:r>
      </w:ins>
      <w:ins w:id="1781" w:author="Aryan Bataan" w:date="2024-05-20T22:52:00Z">
        <w:r w:rsidR="007A5C32">
          <w:t>interim</w:t>
        </w:r>
      </w:ins>
      <w:ins w:id="1782" w:author="Aryan Bataan" w:date="2024-05-20T22:51:00Z">
        <w:r w:rsidR="00397384">
          <w:t xml:space="preserve"> </w:t>
        </w:r>
        <w:r w:rsidR="007A5C32">
          <w:t>user f</w:t>
        </w:r>
      </w:ins>
      <w:ins w:id="1783" w:author="Aryan Bataan" w:date="2024-05-20T22:52:00Z">
        <w:r w:rsidR="007A5C32">
          <w:t>eedback will shep</w:t>
        </w:r>
      </w:ins>
      <w:ins w:id="1784" w:author="Aryan Bataan" w:date="2024-05-20T22:53:00Z">
        <w:r w:rsidR="007A5C32">
          <w:t xml:space="preserve">herd UI/UX </w:t>
        </w:r>
        <w:r w:rsidR="0073236F">
          <w:t xml:space="preserve">augmentations and the </w:t>
        </w:r>
      </w:ins>
      <w:ins w:id="1785" w:author="Aryan Bataan" w:date="2024-05-20T22:54:00Z">
        <w:r w:rsidR="0073236F">
          <w:t xml:space="preserve">development of accessibility features, </w:t>
        </w:r>
      </w:ins>
      <w:ins w:id="1786" w:author="Aryan Bataan" w:date="2024-05-20T22:56:00Z">
        <w:r w:rsidR="0073236F">
          <w:t>ensuring</w:t>
        </w:r>
      </w:ins>
      <w:ins w:id="1787" w:author="Aryan Bataan" w:date="2024-05-20T22:55:00Z">
        <w:r w:rsidR="0073236F">
          <w:t xml:space="preserve"> Yesteryear blossoms into a </w:t>
        </w:r>
      </w:ins>
      <w:ins w:id="1788" w:author="Aryan Bataan" w:date="2024-05-20T22:56:00Z">
        <w:r w:rsidR="0073236F">
          <w:t>prosperous, user-oriented platform.</w:t>
        </w:r>
      </w:ins>
      <w:ins w:id="1789" w:author="Aryan Bataan" w:date="2024-05-20T22:54:00Z">
        <w:r w:rsidR="0073236F">
          <w:t xml:space="preserve"> </w:t>
        </w:r>
      </w:ins>
    </w:p>
    <w:p w14:paraId="1EC8643E" w14:textId="5AE678E8" w:rsidR="00B52F34" w:rsidRDefault="00B52F34">
      <w:pPr>
        <w:pStyle w:val="Heading2"/>
        <w:rPr>
          <w:ins w:id="1790" w:author="Aryan Bataan" w:date="2024-05-20T19:56:00Z"/>
          <w:u w:val="single"/>
        </w:rPr>
        <w:pPrChange w:id="1791" w:author="Aryan Bataan" w:date="2024-05-21T22:08:00Z">
          <w:pPr>
            <w:spacing w:line="240" w:lineRule="auto"/>
          </w:pPr>
        </w:pPrChange>
      </w:pPr>
      <w:bookmarkStart w:id="1792" w:name="_Toc167221741"/>
      <w:ins w:id="1793" w:author="Aryan Bataan" w:date="2024-05-20T19:56:00Z">
        <w:r>
          <w:rPr>
            <w:u w:val="single"/>
          </w:rPr>
          <w:t xml:space="preserve">7.0: Conclusions and </w:t>
        </w:r>
      </w:ins>
      <w:ins w:id="1794" w:author="Aryan Bataan" w:date="2024-05-20T19:57:00Z">
        <w:r>
          <w:rPr>
            <w:u w:val="single"/>
          </w:rPr>
          <w:t>Recommendations</w:t>
        </w:r>
      </w:ins>
      <w:bookmarkEnd w:id="1792"/>
    </w:p>
    <w:p w14:paraId="42916715" w14:textId="023D02E4" w:rsidR="00B52F34" w:rsidRDefault="00122368" w:rsidP="00B2773E">
      <w:pPr>
        <w:rPr>
          <w:ins w:id="1795" w:author="Aryan Bataan" w:date="2024-05-20T19:57:00Z"/>
        </w:rPr>
      </w:pPr>
      <w:ins w:id="1796" w:author="Aryan Bataan" w:date="2024-05-20T20:34:00Z">
        <w:r>
          <w:t>N/A</w:t>
        </w:r>
      </w:ins>
    </w:p>
    <w:p w14:paraId="537F5959" w14:textId="77777777" w:rsidR="00B52F34" w:rsidRDefault="00B52F34" w:rsidP="00B52F34">
      <w:pPr>
        <w:pStyle w:val="Heading2"/>
        <w:rPr>
          <w:ins w:id="1797" w:author="Aryan Bataan" w:date="2024-05-20T19:57:00Z"/>
          <w:b w:val="0"/>
          <w:bCs/>
          <w:u w:val="single"/>
        </w:rPr>
      </w:pPr>
      <w:bookmarkStart w:id="1798" w:name="_Toc167221742"/>
      <w:ins w:id="1799" w:author="Aryan Bataan" w:date="2024-05-20T19:57:00Z">
        <w:r>
          <w:rPr>
            <w:b w:val="0"/>
            <w:bCs/>
            <w:u w:val="single"/>
          </w:rPr>
          <w:t>Appendices</w:t>
        </w:r>
        <w:bookmarkEnd w:id="1798"/>
      </w:ins>
    </w:p>
    <w:p w14:paraId="579391FC" w14:textId="77777777" w:rsidR="00B52F34" w:rsidRDefault="00B52F34" w:rsidP="00B52F34">
      <w:pPr>
        <w:spacing w:line="240" w:lineRule="auto"/>
        <w:rPr>
          <w:ins w:id="1800" w:author="Aryan Bataan" w:date="2024-05-20T19:57:00Z"/>
        </w:rPr>
      </w:pPr>
      <w:ins w:id="1801" w:author="Aryan Bataan" w:date="2024-05-20T19:57:00Z">
        <w:r>
          <w:t>N/A</w:t>
        </w:r>
      </w:ins>
    </w:p>
    <w:p w14:paraId="5354448A" w14:textId="77777777" w:rsidR="00B52F34" w:rsidRDefault="00B52F34" w:rsidP="00B52F34">
      <w:pPr>
        <w:pStyle w:val="Heading2"/>
        <w:rPr>
          <w:ins w:id="1802" w:author="Aryan Bataan" w:date="2024-05-20T19:57:00Z"/>
          <w:b w:val="0"/>
          <w:bCs/>
          <w:u w:val="single"/>
        </w:rPr>
      </w:pPr>
      <w:bookmarkStart w:id="1803" w:name="_Toc167221743"/>
      <w:ins w:id="1804" w:author="Aryan Bataan" w:date="2024-05-20T19:57:00Z">
        <w:r>
          <w:rPr>
            <w:b w:val="0"/>
            <w:bCs/>
            <w:u w:val="single"/>
          </w:rPr>
          <w:t>Glossary</w:t>
        </w:r>
        <w:bookmarkEnd w:id="1803"/>
      </w:ins>
    </w:p>
    <w:p w14:paraId="62D653B9" w14:textId="77777777" w:rsidR="00B52F34" w:rsidRDefault="00B52F34" w:rsidP="00B52F34">
      <w:pPr>
        <w:spacing w:line="240" w:lineRule="auto"/>
        <w:rPr>
          <w:ins w:id="1805" w:author="Aryan Bataan" w:date="2024-05-20T19:57:00Z"/>
        </w:rPr>
      </w:pPr>
      <w:ins w:id="1806" w:author="Aryan Bataan" w:date="2024-05-20T19:57:00Z">
        <w:r>
          <w:t>IOS: The operating system utilized by Apple devices.</w:t>
        </w:r>
      </w:ins>
    </w:p>
    <w:p w14:paraId="5356C822" w14:textId="77777777" w:rsidR="00B52F34" w:rsidRDefault="00B52F34" w:rsidP="00B52F34">
      <w:pPr>
        <w:spacing w:line="240" w:lineRule="auto"/>
        <w:rPr>
          <w:ins w:id="1807" w:author="Aryan Bataan" w:date="2024-05-20T19:57:00Z"/>
        </w:rPr>
      </w:pPr>
      <w:ins w:id="1808" w:author="Aryan Bataan" w:date="2024-05-20T19:57:00Z">
        <w:r>
          <w:t>IMAX: A film format renowned for its larger-than-life screen size and pristine picture quality.</w:t>
        </w:r>
      </w:ins>
    </w:p>
    <w:p w14:paraId="434897B8" w14:textId="77777777" w:rsidR="00B52F34" w:rsidRDefault="00B52F34" w:rsidP="00B52F34">
      <w:pPr>
        <w:spacing w:line="240" w:lineRule="auto"/>
        <w:rPr>
          <w:ins w:id="1809" w:author="Aryan Bataan" w:date="2024-05-20T19:57:00Z"/>
        </w:rPr>
      </w:pPr>
      <w:ins w:id="1810" w:author="Aryan Bataan" w:date="2024-05-20T19:57:00Z">
        <w:r>
          <w:t>Dolby Atmos: An immersive sound format that channels sound through three dimensions.</w:t>
        </w:r>
      </w:ins>
    </w:p>
    <w:p w14:paraId="52F13FBD" w14:textId="77777777" w:rsidR="00B52F34" w:rsidRDefault="00B52F34" w:rsidP="00B52F34">
      <w:pPr>
        <w:spacing w:line="240" w:lineRule="auto"/>
        <w:rPr>
          <w:ins w:id="1811" w:author="Aryan Bataan" w:date="2024-05-20T19:57:00Z"/>
        </w:rPr>
      </w:pPr>
      <w:ins w:id="1812" w:author="Aryan Bataan" w:date="2024-05-20T19:57:00Z">
        <w:r>
          <w:t>Content Rating Requirements: Guidelines put in motion to allocate and rate content (films or video games) based on age appropriateness, content themes, and potential impact.</w:t>
        </w:r>
      </w:ins>
    </w:p>
    <w:p w14:paraId="0C2723F5" w14:textId="77777777" w:rsidR="00B52F34" w:rsidRDefault="00B52F34" w:rsidP="00B52F34">
      <w:pPr>
        <w:spacing w:line="240" w:lineRule="auto"/>
        <w:rPr>
          <w:ins w:id="1813" w:author="Aryan Bataan" w:date="2024-05-20T19:57:00Z"/>
        </w:rPr>
      </w:pPr>
      <w:ins w:id="1814" w:author="Aryan Bataan" w:date="2024-05-20T19:57:00Z">
        <w:r>
          <w:lastRenderedPageBreak/>
          <w:t>Augmented Reality: A technology that blends virtual objects into the fold of reality, commonly experienced through a smartphone or an AR headset.</w:t>
        </w:r>
      </w:ins>
    </w:p>
    <w:p w14:paraId="549B2FDD" w14:textId="77777777" w:rsidR="00B52F34" w:rsidRDefault="00B52F34" w:rsidP="00B52F34">
      <w:pPr>
        <w:spacing w:line="240" w:lineRule="auto"/>
        <w:rPr>
          <w:ins w:id="1815" w:author="Aryan Bataan" w:date="2024-05-20T19:57:00Z"/>
        </w:rPr>
      </w:pPr>
      <w:ins w:id="1816" w:author="Aryan Bataan" w:date="2024-05-20T19:57:00Z">
        <w:r>
          <w:t>Virtual Reality: A technology that places the user in a simulated environment, commonly used in a VR headset to provide a 3D visual experience.</w:t>
        </w:r>
      </w:ins>
    </w:p>
    <w:p w14:paraId="60882486" w14:textId="77777777" w:rsidR="00B52F34" w:rsidRDefault="00B52F34" w:rsidP="00B52F34">
      <w:pPr>
        <w:spacing w:line="240" w:lineRule="auto"/>
        <w:rPr>
          <w:ins w:id="1817" w:author="Aryan Bataan" w:date="2024-05-20T19:57:00Z"/>
        </w:rPr>
      </w:pPr>
      <w:ins w:id="1818" w:author="Aryan Bataan" w:date="2024-05-20T19:57:00Z">
        <w:r>
          <w:t>Regulatory Compliance: Compliance with laws, regulations, and standards imposed by governmental authorities of regulatory bodies, securing that the product or service meets pertinent laws and industry guidelines.</w:t>
        </w:r>
      </w:ins>
    </w:p>
    <w:p w14:paraId="61EE1074" w14:textId="77777777" w:rsidR="00B52F34" w:rsidRDefault="00B52F34" w:rsidP="00B52F34">
      <w:pPr>
        <w:pStyle w:val="Heading2"/>
        <w:rPr>
          <w:ins w:id="1819" w:author="Aryan Bataan" w:date="2024-05-20T19:57:00Z"/>
          <w:b w:val="0"/>
          <w:bCs/>
          <w:u w:val="single"/>
        </w:rPr>
      </w:pPr>
      <w:bookmarkStart w:id="1820" w:name="_Toc167221744"/>
      <w:ins w:id="1821" w:author="Aryan Bataan" w:date="2024-05-20T19:57:00Z">
        <w:r>
          <w:rPr>
            <w:b w:val="0"/>
            <w:bCs/>
            <w:u w:val="single"/>
          </w:rPr>
          <w:t>Bibliography</w:t>
        </w:r>
        <w:bookmarkEnd w:id="1820"/>
      </w:ins>
    </w:p>
    <w:p w14:paraId="0AC8C6CD" w14:textId="1A6F666A" w:rsidR="00B52F34" w:rsidRPr="00367D52" w:rsidRDefault="00B52F34" w:rsidP="00B2773E">
      <w:ins w:id="1822" w:author="Aryan Bataan" w:date="2024-05-20T19:57:00Z">
        <w:r>
          <w:t>The notes and lectures presented in the course CSC 3150 by Professor Cameron were used as a guide, tool, and reference for any need for clarity.</w:t>
        </w:r>
      </w:ins>
    </w:p>
    <w:sectPr w:rsidR="00B52F34" w:rsidRPr="00367D52">
      <w:footerReference w:type="default" r:id="rId12"/>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D8095" w14:textId="77777777" w:rsidR="00883ACB" w:rsidRDefault="00883ACB">
      <w:pPr>
        <w:spacing w:after="0" w:line="240" w:lineRule="auto"/>
      </w:pPr>
      <w:r>
        <w:separator/>
      </w:r>
    </w:p>
  </w:endnote>
  <w:endnote w:type="continuationSeparator" w:id="0">
    <w:p w14:paraId="2E71A204" w14:textId="77777777" w:rsidR="00883ACB" w:rsidRDefault="0088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504342A5" w14:textId="77777777" w:rsidR="00CD295D" w:rsidRPr="00B84740" w:rsidRDefault="00000000">
        <w:pPr>
          <w:pStyle w:val="Footer"/>
        </w:pPr>
        <w:r w:rsidRPr="00B84740">
          <w:fldChar w:fldCharType="begin"/>
        </w:r>
        <w:r w:rsidRPr="00B84740">
          <w:instrText xml:space="preserve"> PAGE   \* MERGEFORMAT </w:instrText>
        </w:r>
        <w:r w:rsidRPr="00B84740">
          <w:fldChar w:fldCharType="separate"/>
        </w:r>
        <w:r w:rsidRPr="00B84740">
          <w:rPr>
            <w:noProof/>
          </w:rPr>
          <w:t>2</w:t>
        </w:r>
        <w:r w:rsidRPr="00B8474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10B4" w14:textId="77777777" w:rsidR="00883ACB" w:rsidRDefault="00883ACB">
      <w:pPr>
        <w:spacing w:after="0" w:line="240" w:lineRule="auto"/>
      </w:pPr>
      <w:r>
        <w:separator/>
      </w:r>
    </w:p>
  </w:footnote>
  <w:footnote w:type="continuationSeparator" w:id="0">
    <w:p w14:paraId="7887E22C" w14:textId="77777777" w:rsidR="00883ACB" w:rsidRDefault="0088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3022B"/>
    <w:multiLevelType w:val="hybridMultilevel"/>
    <w:tmpl w:val="AAFCFD58"/>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9C4930"/>
    <w:multiLevelType w:val="hybridMultilevel"/>
    <w:tmpl w:val="DDC8014C"/>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5C57FC"/>
    <w:multiLevelType w:val="hybridMultilevel"/>
    <w:tmpl w:val="3678E1D4"/>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E001F"/>
    <w:multiLevelType w:val="hybridMultilevel"/>
    <w:tmpl w:val="8DDEEE38"/>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F5F4D"/>
    <w:multiLevelType w:val="hybridMultilevel"/>
    <w:tmpl w:val="BBDEAD92"/>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8480C"/>
    <w:multiLevelType w:val="hybridMultilevel"/>
    <w:tmpl w:val="33FC98BE"/>
    <w:lvl w:ilvl="0" w:tplc="73E24A5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60EE0"/>
    <w:multiLevelType w:val="hybridMultilevel"/>
    <w:tmpl w:val="CF3E1B60"/>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80D1F"/>
    <w:multiLevelType w:val="hybridMultilevel"/>
    <w:tmpl w:val="2DE8832C"/>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57387"/>
    <w:multiLevelType w:val="hybridMultilevel"/>
    <w:tmpl w:val="A2E4AFDA"/>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D5342"/>
    <w:multiLevelType w:val="hybridMultilevel"/>
    <w:tmpl w:val="B002B2A8"/>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439E4"/>
    <w:multiLevelType w:val="hybridMultilevel"/>
    <w:tmpl w:val="34842760"/>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108B4"/>
    <w:multiLevelType w:val="hybridMultilevel"/>
    <w:tmpl w:val="4476CB4E"/>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456D5"/>
    <w:multiLevelType w:val="hybridMultilevel"/>
    <w:tmpl w:val="085C2E0E"/>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05025"/>
    <w:multiLevelType w:val="hybridMultilevel"/>
    <w:tmpl w:val="B37E6C66"/>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F4C42"/>
    <w:multiLevelType w:val="hybridMultilevel"/>
    <w:tmpl w:val="760E6414"/>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D36946"/>
    <w:multiLevelType w:val="hybridMultilevel"/>
    <w:tmpl w:val="0158D158"/>
    <w:lvl w:ilvl="0" w:tplc="74C65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224286">
    <w:abstractNumId w:val="9"/>
  </w:num>
  <w:num w:numId="2" w16cid:durableId="762648660">
    <w:abstractNumId w:val="7"/>
  </w:num>
  <w:num w:numId="3" w16cid:durableId="248077715">
    <w:abstractNumId w:val="6"/>
  </w:num>
  <w:num w:numId="4" w16cid:durableId="1908831931">
    <w:abstractNumId w:val="5"/>
  </w:num>
  <w:num w:numId="5" w16cid:durableId="1841772606">
    <w:abstractNumId w:val="4"/>
  </w:num>
  <w:num w:numId="6" w16cid:durableId="572156786">
    <w:abstractNumId w:val="8"/>
  </w:num>
  <w:num w:numId="7" w16cid:durableId="1943536643">
    <w:abstractNumId w:val="3"/>
  </w:num>
  <w:num w:numId="8" w16cid:durableId="604847630">
    <w:abstractNumId w:val="2"/>
  </w:num>
  <w:num w:numId="9" w16cid:durableId="601686064">
    <w:abstractNumId w:val="1"/>
  </w:num>
  <w:num w:numId="10" w16cid:durableId="1846702331">
    <w:abstractNumId w:val="0"/>
  </w:num>
  <w:num w:numId="11" w16cid:durableId="1189492473">
    <w:abstractNumId w:val="14"/>
  </w:num>
  <w:num w:numId="12" w16cid:durableId="1946419524">
    <w:abstractNumId w:val="20"/>
  </w:num>
  <w:num w:numId="13" w16cid:durableId="13773404">
    <w:abstractNumId w:val="21"/>
  </w:num>
  <w:num w:numId="14" w16cid:durableId="432634772">
    <w:abstractNumId w:val="17"/>
  </w:num>
  <w:num w:numId="15" w16cid:durableId="272250114">
    <w:abstractNumId w:val="22"/>
  </w:num>
  <w:num w:numId="16" w16cid:durableId="1811677376">
    <w:abstractNumId w:val="25"/>
  </w:num>
  <w:num w:numId="17" w16cid:durableId="1444576031">
    <w:abstractNumId w:val="13"/>
  </w:num>
  <w:num w:numId="18" w16cid:durableId="702095064">
    <w:abstractNumId w:val="24"/>
  </w:num>
  <w:num w:numId="19" w16cid:durableId="1209804999">
    <w:abstractNumId w:val="12"/>
  </w:num>
  <w:num w:numId="20" w16cid:durableId="955983045">
    <w:abstractNumId w:val="23"/>
  </w:num>
  <w:num w:numId="21" w16cid:durableId="1735277062">
    <w:abstractNumId w:val="19"/>
  </w:num>
  <w:num w:numId="22" w16cid:durableId="487985777">
    <w:abstractNumId w:val="16"/>
  </w:num>
  <w:num w:numId="23" w16cid:durableId="575867395">
    <w:abstractNumId w:val="18"/>
  </w:num>
  <w:num w:numId="24" w16cid:durableId="238561803">
    <w:abstractNumId w:val="11"/>
  </w:num>
  <w:num w:numId="25" w16cid:durableId="2026012380">
    <w:abstractNumId w:val="10"/>
  </w:num>
  <w:num w:numId="26" w16cid:durableId="84609216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yan Bataan">
    <w15:presenceInfo w15:providerId="Windows Live" w15:userId="9299a65f5d238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48"/>
    <w:rsid w:val="000056FA"/>
    <w:rsid w:val="00013265"/>
    <w:rsid w:val="0002438F"/>
    <w:rsid w:val="0004226C"/>
    <w:rsid w:val="00044812"/>
    <w:rsid w:val="000576B8"/>
    <w:rsid w:val="00060337"/>
    <w:rsid w:val="00066E15"/>
    <w:rsid w:val="0007136C"/>
    <w:rsid w:val="00073163"/>
    <w:rsid w:val="000769EB"/>
    <w:rsid w:val="00086D14"/>
    <w:rsid w:val="00093C17"/>
    <w:rsid w:val="000C33CB"/>
    <w:rsid w:val="000D18A1"/>
    <w:rsid w:val="000D73AA"/>
    <w:rsid w:val="000E03B1"/>
    <w:rsid w:val="000E2018"/>
    <w:rsid w:val="000E2B5A"/>
    <w:rsid w:val="000E46B5"/>
    <w:rsid w:val="000E7B78"/>
    <w:rsid w:val="000E7CEF"/>
    <w:rsid w:val="000F2CAA"/>
    <w:rsid w:val="00121C1D"/>
    <w:rsid w:val="00122368"/>
    <w:rsid w:val="00124814"/>
    <w:rsid w:val="00136072"/>
    <w:rsid w:val="00150715"/>
    <w:rsid w:val="00153F93"/>
    <w:rsid w:val="0015410F"/>
    <w:rsid w:val="00166D0C"/>
    <w:rsid w:val="00171163"/>
    <w:rsid w:val="001749E6"/>
    <w:rsid w:val="00190558"/>
    <w:rsid w:val="00191C97"/>
    <w:rsid w:val="0019436A"/>
    <w:rsid w:val="00197A6A"/>
    <w:rsid w:val="001A533E"/>
    <w:rsid w:val="001D3D39"/>
    <w:rsid w:val="001F36BB"/>
    <w:rsid w:val="001F7833"/>
    <w:rsid w:val="00207CEA"/>
    <w:rsid w:val="00213A34"/>
    <w:rsid w:val="00216343"/>
    <w:rsid w:val="002207C3"/>
    <w:rsid w:val="00221A17"/>
    <w:rsid w:val="00227007"/>
    <w:rsid w:val="00235CAB"/>
    <w:rsid w:val="00235F2A"/>
    <w:rsid w:val="002476E8"/>
    <w:rsid w:val="002500FE"/>
    <w:rsid w:val="00250C08"/>
    <w:rsid w:val="0027406F"/>
    <w:rsid w:val="00280CFD"/>
    <w:rsid w:val="00290B8E"/>
    <w:rsid w:val="002944B0"/>
    <w:rsid w:val="00295F95"/>
    <w:rsid w:val="002A758E"/>
    <w:rsid w:val="002C2664"/>
    <w:rsid w:val="002D416F"/>
    <w:rsid w:val="002E13AA"/>
    <w:rsid w:val="002F27D8"/>
    <w:rsid w:val="002F69B3"/>
    <w:rsid w:val="00310ADD"/>
    <w:rsid w:val="00312FA4"/>
    <w:rsid w:val="00315D7F"/>
    <w:rsid w:val="003212BC"/>
    <w:rsid w:val="00321587"/>
    <w:rsid w:val="00326721"/>
    <w:rsid w:val="00334733"/>
    <w:rsid w:val="00361C56"/>
    <w:rsid w:val="003667F7"/>
    <w:rsid w:val="00367D52"/>
    <w:rsid w:val="00380493"/>
    <w:rsid w:val="00385467"/>
    <w:rsid w:val="00385DD0"/>
    <w:rsid w:val="00387747"/>
    <w:rsid w:val="00393AFD"/>
    <w:rsid w:val="00397384"/>
    <w:rsid w:val="003A0FDE"/>
    <w:rsid w:val="003A2E2E"/>
    <w:rsid w:val="003A350C"/>
    <w:rsid w:val="003A77D1"/>
    <w:rsid w:val="003C557B"/>
    <w:rsid w:val="003E0DF4"/>
    <w:rsid w:val="003E14D8"/>
    <w:rsid w:val="003E47EE"/>
    <w:rsid w:val="003F1B48"/>
    <w:rsid w:val="004303F6"/>
    <w:rsid w:val="004327BF"/>
    <w:rsid w:val="0045334E"/>
    <w:rsid w:val="004553B5"/>
    <w:rsid w:val="00460091"/>
    <w:rsid w:val="00465044"/>
    <w:rsid w:val="004705A3"/>
    <w:rsid w:val="004962E9"/>
    <w:rsid w:val="004A1535"/>
    <w:rsid w:val="004B1274"/>
    <w:rsid w:val="004C4097"/>
    <w:rsid w:val="004E0114"/>
    <w:rsid w:val="004E1B6E"/>
    <w:rsid w:val="004F3520"/>
    <w:rsid w:val="0050010F"/>
    <w:rsid w:val="00507622"/>
    <w:rsid w:val="00525743"/>
    <w:rsid w:val="00530C41"/>
    <w:rsid w:val="005338AA"/>
    <w:rsid w:val="005425B4"/>
    <w:rsid w:val="0055417E"/>
    <w:rsid w:val="005577F4"/>
    <w:rsid w:val="00562863"/>
    <w:rsid w:val="0057029E"/>
    <w:rsid w:val="0059004F"/>
    <w:rsid w:val="005906E4"/>
    <w:rsid w:val="00591E34"/>
    <w:rsid w:val="005A06D8"/>
    <w:rsid w:val="005A0AB9"/>
    <w:rsid w:val="005A6FFE"/>
    <w:rsid w:val="005C2B7B"/>
    <w:rsid w:val="005D1B3E"/>
    <w:rsid w:val="00610BA7"/>
    <w:rsid w:val="00635F48"/>
    <w:rsid w:val="00674267"/>
    <w:rsid w:val="006812B5"/>
    <w:rsid w:val="00696D98"/>
    <w:rsid w:val="006A10A5"/>
    <w:rsid w:val="006A14D7"/>
    <w:rsid w:val="006A5CE1"/>
    <w:rsid w:val="006B0959"/>
    <w:rsid w:val="006B15FC"/>
    <w:rsid w:val="006B4758"/>
    <w:rsid w:val="006B6768"/>
    <w:rsid w:val="006C5DA7"/>
    <w:rsid w:val="006F0CCD"/>
    <w:rsid w:val="006F163D"/>
    <w:rsid w:val="006F6E45"/>
    <w:rsid w:val="00705B50"/>
    <w:rsid w:val="007166E2"/>
    <w:rsid w:val="00717B05"/>
    <w:rsid w:val="00726DB5"/>
    <w:rsid w:val="0073236F"/>
    <w:rsid w:val="00742953"/>
    <w:rsid w:val="0075730E"/>
    <w:rsid w:val="007836E5"/>
    <w:rsid w:val="007879E4"/>
    <w:rsid w:val="007920CE"/>
    <w:rsid w:val="007A1F7E"/>
    <w:rsid w:val="007A5C32"/>
    <w:rsid w:val="007B6488"/>
    <w:rsid w:val="007C57FF"/>
    <w:rsid w:val="007C5931"/>
    <w:rsid w:val="007D3DF6"/>
    <w:rsid w:val="00803BA7"/>
    <w:rsid w:val="00804B94"/>
    <w:rsid w:val="00806267"/>
    <w:rsid w:val="0082147F"/>
    <w:rsid w:val="00824C5F"/>
    <w:rsid w:val="00830403"/>
    <w:rsid w:val="008412E8"/>
    <w:rsid w:val="00853749"/>
    <w:rsid w:val="00865361"/>
    <w:rsid w:val="00883ACB"/>
    <w:rsid w:val="00892045"/>
    <w:rsid w:val="00895F7A"/>
    <w:rsid w:val="008969E5"/>
    <w:rsid w:val="008A1762"/>
    <w:rsid w:val="008A4852"/>
    <w:rsid w:val="008A547A"/>
    <w:rsid w:val="008D5FA0"/>
    <w:rsid w:val="008E6777"/>
    <w:rsid w:val="008E77A2"/>
    <w:rsid w:val="008F02DC"/>
    <w:rsid w:val="008F1837"/>
    <w:rsid w:val="008F55CE"/>
    <w:rsid w:val="00916E50"/>
    <w:rsid w:val="009271A6"/>
    <w:rsid w:val="009278F4"/>
    <w:rsid w:val="009313F0"/>
    <w:rsid w:val="00934891"/>
    <w:rsid w:val="00956E30"/>
    <w:rsid w:val="00965608"/>
    <w:rsid w:val="00967567"/>
    <w:rsid w:val="009800BB"/>
    <w:rsid w:val="009842B9"/>
    <w:rsid w:val="00985DC9"/>
    <w:rsid w:val="0099555D"/>
    <w:rsid w:val="00995D9D"/>
    <w:rsid w:val="009A77DD"/>
    <w:rsid w:val="009B43C8"/>
    <w:rsid w:val="009B644F"/>
    <w:rsid w:val="009C3D9B"/>
    <w:rsid w:val="009D39E3"/>
    <w:rsid w:val="009D509A"/>
    <w:rsid w:val="009E467A"/>
    <w:rsid w:val="009E58C3"/>
    <w:rsid w:val="009E789E"/>
    <w:rsid w:val="00A050EA"/>
    <w:rsid w:val="00A20660"/>
    <w:rsid w:val="00A24945"/>
    <w:rsid w:val="00A27241"/>
    <w:rsid w:val="00A3125A"/>
    <w:rsid w:val="00A34E3E"/>
    <w:rsid w:val="00A41DAD"/>
    <w:rsid w:val="00A41E57"/>
    <w:rsid w:val="00A470B8"/>
    <w:rsid w:val="00A52B9E"/>
    <w:rsid w:val="00A55EA9"/>
    <w:rsid w:val="00A72E38"/>
    <w:rsid w:val="00A82F2B"/>
    <w:rsid w:val="00A865C3"/>
    <w:rsid w:val="00A94F63"/>
    <w:rsid w:val="00AC2A14"/>
    <w:rsid w:val="00AD0A89"/>
    <w:rsid w:val="00AE19F6"/>
    <w:rsid w:val="00AE40CE"/>
    <w:rsid w:val="00B01E06"/>
    <w:rsid w:val="00B054C5"/>
    <w:rsid w:val="00B2773E"/>
    <w:rsid w:val="00B404CE"/>
    <w:rsid w:val="00B521A8"/>
    <w:rsid w:val="00B52D86"/>
    <w:rsid w:val="00B52F34"/>
    <w:rsid w:val="00B547F9"/>
    <w:rsid w:val="00B56E02"/>
    <w:rsid w:val="00B80DE1"/>
    <w:rsid w:val="00B84740"/>
    <w:rsid w:val="00B92397"/>
    <w:rsid w:val="00BB0C98"/>
    <w:rsid w:val="00BD1FCF"/>
    <w:rsid w:val="00BD38A7"/>
    <w:rsid w:val="00BD52B2"/>
    <w:rsid w:val="00BF08A1"/>
    <w:rsid w:val="00C01825"/>
    <w:rsid w:val="00C13BE0"/>
    <w:rsid w:val="00C140E9"/>
    <w:rsid w:val="00C14A40"/>
    <w:rsid w:val="00C23E40"/>
    <w:rsid w:val="00C2791C"/>
    <w:rsid w:val="00C44BBD"/>
    <w:rsid w:val="00C73805"/>
    <w:rsid w:val="00C7752B"/>
    <w:rsid w:val="00C85290"/>
    <w:rsid w:val="00C85F52"/>
    <w:rsid w:val="00C91950"/>
    <w:rsid w:val="00CA24D5"/>
    <w:rsid w:val="00CB0703"/>
    <w:rsid w:val="00CC0390"/>
    <w:rsid w:val="00CC2F95"/>
    <w:rsid w:val="00CD211E"/>
    <w:rsid w:val="00CD295D"/>
    <w:rsid w:val="00CD72D0"/>
    <w:rsid w:val="00D02470"/>
    <w:rsid w:val="00D04B3C"/>
    <w:rsid w:val="00D06F52"/>
    <w:rsid w:val="00D07545"/>
    <w:rsid w:val="00D07B1B"/>
    <w:rsid w:val="00D203F0"/>
    <w:rsid w:val="00D23253"/>
    <w:rsid w:val="00D27F59"/>
    <w:rsid w:val="00D3359D"/>
    <w:rsid w:val="00D36C1B"/>
    <w:rsid w:val="00D40AE6"/>
    <w:rsid w:val="00D55636"/>
    <w:rsid w:val="00D557DD"/>
    <w:rsid w:val="00D72C32"/>
    <w:rsid w:val="00D777F6"/>
    <w:rsid w:val="00D841AC"/>
    <w:rsid w:val="00D85BCE"/>
    <w:rsid w:val="00D97816"/>
    <w:rsid w:val="00DA119A"/>
    <w:rsid w:val="00DA1A1B"/>
    <w:rsid w:val="00DA1C7C"/>
    <w:rsid w:val="00DB7C94"/>
    <w:rsid w:val="00DC1AA2"/>
    <w:rsid w:val="00DC1B3B"/>
    <w:rsid w:val="00DE72D3"/>
    <w:rsid w:val="00E00B1A"/>
    <w:rsid w:val="00E20E03"/>
    <w:rsid w:val="00E23DAF"/>
    <w:rsid w:val="00E271E9"/>
    <w:rsid w:val="00E351AF"/>
    <w:rsid w:val="00E4517C"/>
    <w:rsid w:val="00E50849"/>
    <w:rsid w:val="00E57368"/>
    <w:rsid w:val="00E647EC"/>
    <w:rsid w:val="00E712C4"/>
    <w:rsid w:val="00E74EB3"/>
    <w:rsid w:val="00E76472"/>
    <w:rsid w:val="00E829D9"/>
    <w:rsid w:val="00EA7E65"/>
    <w:rsid w:val="00EB3D44"/>
    <w:rsid w:val="00EC6B63"/>
    <w:rsid w:val="00ED4123"/>
    <w:rsid w:val="00ED44F6"/>
    <w:rsid w:val="00ED56F2"/>
    <w:rsid w:val="00EE50A3"/>
    <w:rsid w:val="00EE5129"/>
    <w:rsid w:val="00EE76AE"/>
    <w:rsid w:val="00EF1F06"/>
    <w:rsid w:val="00EF4CAA"/>
    <w:rsid w:val="00EF5699"/>
    <w:rsid w:val="00F11080"/>
    <w:rsid w:val="00F16DB3"/>
    <w:rsid w:val="00F25F65"/>
    <w:rsid w:val="00F270A3"/>
    <w:rsid w:val="00F505F0"/>
    <w:rsid w:val="00F645CE"/>
    <w:rsid w:val="00F6500E"/>
    <w:rsid w:val="00F67C7B"/>
    <w:rsid w:val="00F731C3"/>
    <w:rsid w:val="00F90CA5"/>
    <w:rsid w:val="00F93F79"/>
    <w:rsid w:val="00F971E1"/>
    <w:rsid w:val="00FB3998"/>
    <w:rsid w:val="00FD5860"/>
    <w:rsid w:val="00FD6457"/>
    <w:rsid w:val="00FE0305"/>
    <w:rsid w:val="00FE4BDF"/>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7D66"/>
  <w15:chartTrackingRefBased/>
  <w15:docId w15:val="{D7311538-762E-CC48-8582-69ED874A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4F3520"/>
    <w:pPr>
      <w:ind w:left="720"/>
      <w:contextualSpacing/>
    </w:pPr>
  </w:style>
  <w:style w:type="paragraph" w:styleId="Revision">
    <w:name w:val="Revision"/>
    <w:hidden/>
    <w:uiPriority w:val="99"/>
    <w:semiHidden/>
    <w:rsid w:val="000E2018"/>
    <w:pPr>
      <w:spacing w:after="0" w:line="240" w:lineRule="auto"/>
    </w:pPr>
  </w:style>
  <w:style w:type="paragraph" w:styleId="TOC2">
    <w:name w:val="toc 2"/>
    <w:basedOn w:val="Normal"/>
    <w:next w:val="Normal"/>
    <w:autoRedefine/>
    <w:uiPriority w:val="39"/>
    <w:unhideWhenUsed/>
    <w:rsid w:val="00227007"/>
    <w:pPr>
      <w:spacing w:before="120" w:after="0"/>
      <w:ind w:left="260"/>
    </w:pPr>
    <w:rPr>
      <w:b/>
      <w:bCs/>
      <w:sz w:val="22"/>
      <w:szCs w:val="22"/>
    </w:rPr>
  </w:style>
  <w:style w:type="character" w:styleId="Hyperlink">
    <w:name w:val="Hyperlink"/>
    <w:basedOn w:val="DefaultParagraphFont"/>
    <w:uiPriority w:val="99"/>
    <w:unhideWhenUsed/>
    <w:rsid w:val="00227007"/>
    <w:rPr>
      <w:color w:val="36A3B8" w:themeColor="hyperlink"/>
      <w:u w:val="single"/>
    </w:rPr>
  </w:style>
  <w:style w:type="paragraph" w:styleId="TOC1">
    <w:name w:val="toc 1"/>
    <w:basedOn w:val="Normal"/>
    <w:next w:val="Normal"/>
    <w:autoRedefine/>
    <w:uiPriority w:val="39"/>
    <w:semiHidden/>
    <w:unhideWhenUsed/>
    <w:rsid w:val="00227007"/>
    <w:pPr>
      <w:spacing w:before="120" w:after="0"/>
    </w:pPr>
    <w:rPr>
      <w:b/>
      <w:bCs/>
      <w:i/>
      <w:iCs/>
      <w:sz w:val="24"/>
      <w:szCs w:val="24"/>
    </w:rPr>
  </w:style>
  <w:style w:type="paragraph" w:styleId="TOC3">
    <w:name w:val="toc 3"/>
    <w:basedOn w:val="Normal"/>
    <w:next w:val="Normal"/>
    <w:autoRedefine/>
    <w:uiPriority w:val="39"/>
    <w:semiHidden/>
    <w:unhideWhenUsed/>
    <w:rsid w:val="00227007"/>
    <w:pPr>
      <w:spacing w:after="0"/>
      <w:ind w:left="520"/>
    </w:pPr>
    <w:rPr>
      <w:sz w:val="20"/>
      <w:szCs w:val="20"/>
    </w:rPr>
  </w:style>
  <w:style w:type="paragraph" w:styleId="TOC4">
    <w:name w:val="toc 4"/>
    <w:basedOn w:val="Normal"/>
    <w:next w:val="Normal"/>
    <w:autoRedefine/>
    <w:uiPriority w:val="39"/>
    <w:semiHidden/>
    <w:unhideWhenUsed/>
    <w:rsid w:val="00227007"/>
    <w:pPr>
      <w:spacing w:after="0"/>
      <w:ind w:left="780"/>
    </w:pPr>
    <w:rPr>
      <w:sz w:val="20"/>
      <w:szCs w:val="20"/>
    </w:rPr>
  </w:style>
  <w:style w:type="paragraph" w:styleId="TOC5">
    <w:name w:val="toc 5"/>
    <w:basedOn w:val="Normal"/>
    <w:next w:val="Normal"/>
    <w:autoRedefine/>
    <w:uiPriority w:val="39"/>
    <w:semiHidden/>
    <w:unhideWhenUsed/>
    <w:rsid w:val="00227007"/>
    <w:pPr>
      <w:spacing w:after="0"/>
      <w:ind w:left="1040"/>
    </w:pPr>
    <w:rPr>
      <w:sz w:val="20"/>
      <w:szCs w:val="20"/>
    </w:rPr>
  </w:style>
  <w:style w:type="paragraph" w:styleId="TOC6">
    <w:name w:val="toc 6"/>
    <w:basedOn w:val="Normal"/>
    <w:next w:val="Normal"/>
    <w:autoRedefine/>
    <w:uiPriority w:val="39"/>
    <w:semiHidden/>
    <w:unhideWhenUsed/>
    <w:rsid w:val="00227007"/>
    <w:pPr>
      <w:spacing w:after="0"/>
      <w:ind w:left="1300"/>
    </w:pPr>
    <w:rPr>
      <w:sz w:val="20"/>
      <w:szCs w:val="20"/>
    </w:rPr>
  </w:style>
  <w:style w:type="paragraph" w:styleId="TOC7">
    <w:name w:val="toc 7"/>
    <w:basedOn w:val="Normal"/>
    <w:next w:val="Normal"/>
    <w:autoRedefine/>
    <w:uiPriority w:val="39"/>
    <w:semiHidden/>
    <w:unhideWhenUsed/>
    <w:rsid w:val="00227007"/>
    <w:pPr>
      <w:spacing w:after="0"/>
      <w:ind w:left="1560"/>
    </w:pPr>
    <w:rPr>
      <w:sz w:val="20"/>
      <w:szCs w:val="20"/>
    </w:rPr>
  </w:style>
  <w:style w:type="paragraph" w:styleId="TOC8">
    <w:name w:val="toc 8"/>
    <w:basedOn w:val="Normal"/>
    <w:next w:val="Normal"/>
    <w:autoRedefine/>
    <w:uiPriority w:val="39"/>
    <w:semiHidden/>
    <w:unhideWhenUsed/>
    <w:rsid w:val="00227007"/>
    <w:pPr>
      <w:spacing w:after="0"/>
      <w:ind w:left="1820"/>
    </w:pPr>
    <w:rPr>
      <w:sz w:val="20"/>
      <w:szCs w:val="20"/>
    </w:rPr>
  </w:style>
  <w:style w:type="paragraph" w:styleId="TOC9">
    <w:name w:val="toc 9"/>
    <w:basedOn w:val="Normal"/>
    <w:next w:val="Normal"/>
    <w:autoRedefine/>
    <w:uiPriority w:val="39"/>
    <w:semiHidden/>
    <w:unhideWhenUsed/>
    <w:rsid w:val="00227007"/>
    <w:pPr>
      <w:spacing w:after="0"/>
      <w:ind w:left="20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yanb9/Library/Containers/com.microsoft.Word/Data/Library/Application%20Support/Microsoft/Office/16.0/DTS/en-US%7b5A0CDB5B-37DB-5F45-9081-C6AE7362BA8E%7d/%7b6669855B-A00A-554A-9FDD-0736D46D6D73%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A9E8EA-149A-2542-A86B-AFF7E72921CD}">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3FDF-2CD3-1549-A678-9677803D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{6669855B-A00A-554A-9FDD-0736D46D6D73}tf10002077.dotx</Template>
  <TotalTime>13</TotalTime>
  <Pages>36</Pages>
  <Words>6674</Words>
  <Characters>38047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Aryan Bataan</cp:lastModifiedBy>
  <cp:revision>5</cp:revision>
  <dcterms:created xsi:type="dcterms:W3CDTF">2024-05-22T05:33:00Z</dcterms:created>
  <dcterms:modified xsi:type="dcterms:W3CDTF">2024-06-05T17:04:00Z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grammarly_documentId">
    <vt:lpwstr>documentId_707</vt:lpwstr>
  </property>
  <property fmtid="{D5CDD505-2E9C-101B-9397-08002B2CF9AE}" pid="4" name="grammarly_documentContext">
    <vt:lpwstr>{"goals":[],"domain":"general","emotions":[],"dialect":"american"}</vt:lpwstr>
  </property>
</Properties>
</file>